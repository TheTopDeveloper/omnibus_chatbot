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1397E" w14:textId="77777777" w:rsidR="00CD7A68" w:rsidRPr="00B97680" w:rsidRDefault="00CD7A68" w:rsidP="00CD7A68">
      <w:pPr>
        <w:shd w:val="clear" w:color="auto" w:fill="FFFFFF"/>
        <w:spacing w:after="0" w:line="270" w:lineRule="atLeast"/>
        <w:jc w:val="center"/>
        <w:rPr>
          <w:rFonts w:ascii="Times New Roman" w:eastAsia="Times New Roman" w:hAnsi="Times New Roman" w:cs="Times New Roman"/>
          <w:b/>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INTERNATIONAL MEDIA GROUP</w:t>
      </w:r>
    </w:p>
    <w:p w14:paraId="6857509E" w14:textId="7202A09C" w:rsidR="00CD7A68" w:rsidRPr="00B97680" w:rsidRDefault="00B832E5" w:rsidP="00CD7A68">
      <w:pPr>
        <w:shd w:val="clear" w:color="auto" w:fill="FFFFFF"/>
        <w:spacing w:after="0" w:line="270" w:lineRule="atLeast"/>
        <w:jc w:val="center"/>
        <w:rPr>
          <w:rFonts w:ascii="Times New Roman" w:eastAsia="Times New Roman" w:hAnsi="Times New Roman" w:cs="Times New Roman"/>
          <w:b/>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OMNIBUS SURVEY QUESTIONNAIRE</w:t>
      </w:r>
    </w:p>
    <w:p w14:paraId="78BC9FED" w14:textId="2427BEE2" w:rsidR="00CD7A68" w:rsidRPr="00B97680" w:rsidRDefault="00BA0A1A" w:rsidP="00CD7A68">
      <w:pPr>
        <w:shd w:val="clear" w:color="auto" w:fill="FFFFFF"/>
        <w:spacing w:after="0" w:line="270" w:lineRule="atLeast"/>
        <w:jc w:val="center"/>
        <w:rPr>
          <w:rFonts w:ascii="Times New Roman" w:eastAsia="Times New Roman" w:hAnsi="Times New Roman" w:cs="Times New Roman"/>
          <w:b/>
          <w:bCs/>
          <w:sz w:val="20"/>
          <w:szCs w:val="20"/>
          <w:bdr w:val="none" w:sz="0" w:space="0" w:color="auto" w:frame="1"/>
        </w:rPr>
      </w:pPr>
      <w:r>
        <w:rPr>
          <w:rFonts w:ascii="Times New Roman" w:eastAsia="Times New Roman" w:hAnsi="Times New Roman" w:cs="Times New Roman"/>
          <w:b/>
          <w:bCs/>
          <w:sz w:val="20"/>
          <w:szCs w:val="20"/>
          <w:bdr w:val="none" w:sz="0" w:space="0" w:color="auto" w:frame="1"/>
        </w:rPr>
        <w:t>J</w:t>
      </w:r>
      <w:r w:rsidR="00594426">
        <w:rPr>
          <w:rFonts w:ascii="Times New Roman" w:eastAsia="Times New Roman" w:hAnsi="Times New Roman" w:cs="Times New Roman"/>
          <w:b/>
          <w:bCs/>
          <w:sz w:val="20"/>
          <w:szCs w:val="20"/>
          <w:bdr w:val="none" w:sz="0" w:space="0" w:color="auto" w:frame="1"/>
        </w:rPr>
        <w:t>anuary 2025</w:t>
      </w:r>
    </w:p>
    <w:p w14:paraId="775041D4" w14:textId="77777777" w:rsidR="00CD7A68" w:rsidRPr="00B97680" w:rsidRDefault="00CD7A68" w:rsidP="00CD7A68">
      <w:pPr>
        <w:shd w:val="clear" w:color="auto" w:fill="FFFFFF"/>
        <w:spacing w:after="0" w:line="270" w:lineRule="atLeast"/>
        <w:rPr>
          <w:rFonts w:ascii="Times New Roman" w:eastAsia="Times New Roman" w:hAnsi="Times New Roman" w:cs="Times New Roman"/>
          <w:b/>
          <w:bCs/>
          <w:sz w:val="20"/>
          <w:szCs w:val="20"/>
          <w:bdr w:val="none" w:sz="0" w:space="0" w:color="auto" w:frame="1"/>
        </w:rPr>
      </w:pPr>
    </w:p>
    <w:p w14:paraId="5CFA503C" w14:textId="77777777" w:rsidR="00CD7A68" w:rsidRPr="00B97680" w:rsidRDefault="00CD7A68" w:rsidP="00CD7A68">
      <w:pPr>
        <w:jc w:val="center"/>
        <w:rPr>
          <w:rFonts w:ascii="Times New Roman" w:eastAsia="Calibri" w:hAnsi="Times New Roman" w:cs="Times New Roman"/>
          <w:sz w:val="20"/>
          <w:szCs w:val="20"/>
          <w:lang w:val="en-GB"/>
        </w:rPr>
      </w:pPr>
      <w:r w:rsidRPr="00B97680">
        <w:rPr>
          <w:rFonts w:ascii="Times New Roman" w:eastAsia="Calibri" w:hAnsi="Times New Roman" w:cs="Times New Roman"/>
          <w:b/>
          <w:bCs/>
          <w:sz w:val="20"/>
          <w:szCs w:val="20"/>
          <w:lang w:val="en-GB"/>
        </w:rPr>
        <w:t>Diary Number___________________</w:t>
      </w:r>
    </w:p>
    <w:p w14:paraId="09E4EF22" w14:textId="77777777" w:rsidR="00CD7A68" w:rsidRPr="00B97680" w:rsidRDefault="00CD7A68" w:rsidP="00CD7A68">
      <w:pPr>
        <w:spacing w:after="0"/>
        <w:ind w:left="1440"/>
        <w:jc w:val="center"/>
        <w:rPr>
          <w:rFonts w:ascii="Times New Roman" w:eastAsia="Calibri" w:hAnsi="Times New Roman" w:cs="Times New Roman"/>
          <w:sz w:val="20"/>
          <w:szCs w:val="20"/>
          <w:lang w:val="en-GB"/>
        </w:rPr>
      </w:pPr>
      <w:r w:rsidRPr="00B97680">
        <w:rPr>
          <w:rFonts w:ascii="Times New Roman" w:eastAsia="Calibri" w:hAnsi="Times New Roman" w:cs="Times New Roman"/>
          <w:sz w:val="20"/>
          <w:szCs w:val="20"/>
          <w:lang w:val="en-GB"/>
        </w:rPr>
        <w:t>Thank you for assisting us with this survey on opinions on different issues.</w:t>
      </w:r>
    </w:p>
    <w:p w14:paraId="2EB69CF5" w14:textId="77777777" w:rsidR="00CD7A68" w:rsidRPr="00B97680" w:rsidRDefault="00CD7A68" w:rsidP="00CD7A68">
      <w:pPr>
        <w:shd w:val="clear" w:color="auto" w:fill="FFFFFF"/>
        <w:spacing w:after="0" w:line="270" w:lineRule="atLeast"/>
        <w:jc w:val="center"/>
        <w:rPr>
          <w:rFonts w:ascii="Times New Roman" w:eastAsia="Calibri" w:hAnsi="Times New Roman" w:cs="Times New Roman"/>
          <w:sz w:val="20"/>
          <w:szCs w:val="20"/>
          <w:lang w:val="en-GB"/>
        </w:rPr>
      </w:pPr>
      <w:r w:rsidRPr="00B97680">
        <w:rPr>
          <w:rFonts w:ascii="Times New Roman" w:eastAsia="Calibri" w:hAnsi="Times New Roman" w:cs="Times New Roman"/>
          <w:sz w:val="20"/>
          <w:szCs w:val="20"/>
          <w:lang w:val="en-GB"/>
        </w:rPr>
        <w:t>We would want you to answer a few questions for us.</w:t>
      </w:r>
    </w:p>
    <w:p w14:paraId="2EB01FEC" w14:textId="77777777" w:rsidR="00CD7A68" w:rsidRPr="00B97680" w:rsidRDefault="00CD7A68" w:rsidP="00CD7A68">
      <w:pPr>
        <w:shd w:val="clear" w:color="auto" w:fill="FFFFFF"/>
        <w:spacing w:after="0" w:line="270" w:lineRule="atLeast"/>
        <w:rPr>
          <w:rFonts w:ascii="Times New Roman" w:eastAsia="Times New Roman" w:hAnsi="Times New Roman" w:cs="Times New Roman"/>
          <w:b/>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S1. Age</w:t>
      </w:r>
    </w:p>
    <w:p w14:paraId="35C56E10" w14:textId="77777777" w:rsidR="00CD7A68" w:rsidRPr="00B97680" w:rsidRDefault="00CD7A68" w:rsidP="00855A2E">
      <w:pPr>
        <w:shd w:val="clear" w:color="auto" w:fill="FFFFFF"/>
        <w:spacing w:after="0" w:line="270" w:lineRule="atLeast"/>
        <w:ind w:firstLine="720"/>
        <w:rPr>
          <w:rFonts w:ascii="Times New Roman" w:eastAsia="Times New Roman" w:hAnsi="Times New Roman" w:cs="Times New Roman"/>
          <w:b/>
          <w:bCs/>
          <w:sz w:val="20"/>
          <w:szCs w:val="20"/>
          <w:bdr w:val="none" w:sz="0" w:space="0" w:color="auto" w:frame="1"/>
        </w:rPr>
      </w:pPr>
    </w:p>
    <w:p w14:paraId="721C20AB" w14:textId="482F9E6F" w:rsidR="00CD7A68" w:rsidRPr="00B97680" w:rsidRDefault="00CD7A68" w:rsidP="00CD7A68">
      <w:pPr>
        <w:shd w:val="clear" w:color="auto" w:fill="FFFFFF"/>
        <w:spacing w:after="0" w:line="270" w:lineRule="atLeast"/>
        <w:rPr>
          <w:rFonts w:ascii="Times New Roman" w:eastAsia="Times New Roman" w:hAnsi="Times New Roman" w:cs="Times New Roman"/>
          <w:bCs/>
          <w:sz w:val="20"/>
          <w:szCs w:val="20"/>
          <w:bdr w:val="none" w:sz="0" w:space="0" w:color="auto" w:frame="1"/>
        </w:rPr>
      </w:pPr>
      <w:r w:rsidRPr="00B97680">
        <w:rPr>
          <w:rFonts w:ascii="Times New Roman" w:eastAsia="Times New Roman" w:hAnsi="Times New Roman" w:cs="Times New Roman"/>
          <w:bCs/>
          <w:sz w:val="20"/>
          <w:szCs w:val="20"/>
          <w:bdr w:val="none" w:sz="0" w:space="0" w:color="auto" w:frame="1"/>
        </w:rPr>
        <w:t>18-</w:t>
      </w:r>
      <w:r w:rsidR="00A2326B" w:rsidRPr="00B97680">
        <w:rPr>
          <w:rFonts w:ascii="Times New Roman" w:eastAsia="Times New Roman" w:hAnsi="Times New Roman" w:cs="Times New Roman"/>
          <w:bCs/>
          <w:sz w:val="20"/>
          <w:szCs w:val="20"/>
          <w:bdr w:val="none" w:sz="0" w:space="0" w:color="auto" w:frame="1"/>
        </w:rPr>
        <w:t>2</w:t>
      </w:r>
      <w:r w:rsidR="0040597D" w:rsidRPr="00B97680">
        <w:rPr>
          <w:rFonts w:ascii="Times New Roman" w:eastAsia="Times New Roman" w:hAnsi="Times New Roman" w:cs="Times New Roman"/>
          <w:bCs/>
          <w:sz w:val="20"/>
          <w:szCs w:val="20"/>
          <w:bdr w:val="none" w:sz="0" w:space="0" w:color="auto" w:frame="1"/>
        </w:rPr>
        <w:t>4</w:t>
      </w:r>
      <w:r w:rsidR="00241244">
        <w:rPr>
          <w:rFonts w:ascii="Times New Roman" w:eastAsia="Times New Roman" w:hAnsi="Times New Roman" w:cs="Times New Roman"/>
          <w:bCs/>
          <w:sz w:val="20"/>
          <w:szCs w:val="20"/>
          <w:bdr w:val="none" w:sz="0" w:space="0" w:color="auto" w:frame="1"/>
        </w:rPr>
        <w:t xml:space="preserve"> [</w:t>
      </w:r>
      <w:r w:rsidR="006E3D69" w:rsidRPr="00B97680">
        <w:rPr>
          <w:rFonts w:ascii="Times New Roman" w:eastAsia="Times New Roman" w:hAnsi="Times New Roman" w:cs="Times New Roman"/>
          <w:bCs/>
          <w:sz w:val="20"/>
          <w:szCs w:val="20"/>
          <w:bdr w:val="none" w:sz="0" w:space="0" w:color="auto" w:frame="1"/>
        </w:rPr>
        <w:t xml:space="preserve"> </w:t>
      </w:r>
      <w:r w:rsidR="00D36934" w:rsidRPr="00B97680">
        <w:rPr>
          <w:rFonts w:ascii="Times New Roman" w:eastAsia="Times New Roman" w:hAnsi="Times New Roman" w:cs="Times New Roman"/>
          <w:bCs/>
          <w:sz w:val="20"/>
          <w:szCs w:val="20"/>
          <w:bdr w:val="none" w:sz="0" w:space="0" w:color="auto" w:frame="1"/>
        </w:rPr>
        <w:t xml:space="preserve">] </w:t>
      </w:r>
      <w:r w:rsidR="00241244">
        <w:rPr>
          <w:rFonts w:ascii="Times New Roman" w:eastAsia="Times New Roman" w:hAnsi="Times New Roman" w:cs="Times New Roman"/>
          <w:bCs/>
          <w:sz w:val="20"/>
          <w:szCs w:val="20"/>
          <w:bdr w:val="none" w:sz="0" w:space="0" w:color="auto" w:frame="1"/>
        </w:rPr>
        <w:t xml:space="preserve">25-29 [ </w:t>
      </w:r>
      <w:r w:rsidR="0040597D" w:rsidRPr="00B97680">
        <w:rPr>
          <w:rFonts w:ascii="Times New Roman" w:eastAsia="Times New Roman" w:hAnsi="Times New Roman" w:cs="Times New Roman"/>
          <w:bCs/>
          <w:sz w:val="20"/>
          <w:szCs w:val="20"/>
          <w:bdr w:val="none" w:sz="0" w:space="0" w:color="auto" w:frame="1"/>
        </w:rPr>
        <w:t xml:space="preserve">] </w:t>
      </w:r>
      <w:r w:rsidR="00A2326B" w:rsidRPr="00B97680">
        <w:rPr>
          <w:rFonts w:ascii="Times New Roman" w:eastAsia="Times New Roman" w:hAnsi="Times New Roman" w:cs="Times New Roman"/>
          <w:bCs/>
          <w:sz w:val="20"/>
          <w:szCs w:val="20"/>
          <w:bdr w:val="none" w:sz="0" w:space="0" w:color="auto" w:frame="1"/>
        </w:rPr>
        <w:t xml:space="preserve">30-34 </w:t>
      </w:r>
      <w:r w:rsidR="00241244" w:rsidRPr="00B97680">
        <w:rPr>
          <w:rFonts w:ascii="Times New Roman" w:eastAsia="Times New Roman" w:hAnsi="Times New Roman" w:cs="Times New Roman"/>
          <w:bCs/>
          <w:sz w:val="20"/>
          <w:szCs w:val="20"/>
          <w:bdr w:val="none" w:sz="0" w:space="0" w:color="auto" w:frame="1"/>
        </w:rPr>
        <w:t>[ ]</w:t>
      </w:r>
      <w:r w:rsidR="00F73522">
        <w:rPr>
          <w:rFonts w:ascii="Times New Roman" w:eastAsia="Times New Roman" w:hAnsi="Times New Roman" w:cs="Times New Roman"/>
          <w:bCs/>
          <w:sz w:val="20"/>
          <w:szCs w:val="20"/>
          <w:bdr w:val="none" w:sz="0" w:space="0" w:color="auto" w:frame="1"/>
        </w:rPr>
        <w:t xml:space="preserve">   35-39 [  ] 40-49 [ ] 50-59</w:t>
      </w:r>
      <w:r w:rsidR="0040597D" w:rsidRPr="00B97680">
        <w:rPr>
          <w:rFonts w:ascii="Times New Roman" w:eastAsia="Times New Roman" w:hAnsi="Times New Roman" w:cs="Times New Roman"/>
          <w:bCs/>
          <w:sz w:val="20"/>
          <w:szCs w:val="20"/>
          <w:bdr w:val="none" w:sz="0" w:space="0" w:color="auto" w:frame="1"/>
        </w:rPr>
        <w:t xml:space="preserve"> [ ]</w:t>
      </w:r>
      <w:r w:rsidR="00F73522">
        <w:rPr>
          <w:rFonts w:ascii="Times New Roman" w:eastAsia="Times New Roman" w:hAnsi="Times New Roman" w:cs="Times New Roman"/>
          <w:bCs/>
          <w:sz w:val="20"/>
          <w:szCs w:val="20"/>
          <w:bdr w:val="none" w:sz="0" w:space="0" w:color="auto" w:frame="1"/>
        </w:rPr>
        <w:t xml:space="preserve"> 60+</w:t>
      </w:r>
      <w:r w:rsidR="003942D2">
        <w:rPr>
          <w:rFonts w:ascii="Times New Roman" w:eastAsia="Times New Roman" w:hAnsi="Times New Roman" w:cs="Times New Roman"/>
          <w:bCs/>
          <w:sz w:val="20"/>
          <w:szCs w:val="20"/>
          <w:bdr w:val="none" w:sz="0" w:space="0" w:color="auto" w:frame="1"/>
        </w:rPr>
        <w:t xml:space="preserve"> [ ]</w:t>
      </w:r>
    </w:p>
    <w:p w14:paraId="3C1E3D8D" w14:textId="77777777" w:rsidR="00CD7A68" w:rsidRPr="00B97680" w:rsidRDefault="00CD7A68" w:rsidP="00CD7A68">
      <w:pPr>
        <w:shd w:val="clear" w:color="auto" w:fill="FFFFFF"/>
        <w:spacing w:after="0" w:line="270" w:lineRule="atLeast"/>
        <w:rPr>
          <w:rFonts w:ascii="Times New Roman" w:eastAsia="Times New Roman" w:hAnsi="Times New Roman" w:cs="Times New Roman"/>
          <w:bCs/>
          <w:sz w:val="20"/>
          <w:szCs w:val="20"/>
          <w:bdr w:val="none" w:sz="0" w:space="0" w:color="auto" w:frame="1"/>
        </w:rPr>
      </w:pPr>
    </w:p>
    <w:p w14:paraId="6F2C26C2" w14:textId="2E3C5E31" w:rsidR="00CD7A68" w:rsidRPr="00B97680" w:rsidRDefault="002A5C17" w:rsidP="00CD7A68">
      <w:pPr>
        <w:shd w:val="clear" w:color="auto" w:fill="FFFFFF"/>
        <w:spacing w:after="0" w:line="270" w:lineRule="atLeast"/>
        <w:rPr>
          <w:rFonts w:ascii="Times New Roman" w:eastAsia="Times New Roman" w:hAnsi="Times New Roman" w:cs="Times New Roman"/>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S2. Gender</w:t>
      </w:r>
      <w:r w:rsidRPr="00B97680">
        <w:rPr>
          <w:rFonts w:ascii="Times New Roman" w:eastAsia="Times New Roman" w:hAnsi="Times New Roman" w:cs="Times New Roman"/>
          <w:b/>
          <w:bCs/>
          <w:sz w:val="20"/>
          <w:szCs w:val="20"/>
          <w:bdr w:val="none" w:sz="0" w:space="0" w:color="auto" w:frame="1"/>
        </w:rPr>
        <w:tab/>
      </w:r>
      <w:r w:rsidR="00CD7A68" w:rsidRPr="00B97680">
        <w:rPr>
          <w:rFonts w:ascii="Times New Roman" w:eastAsia="Times New Roman" w:hAnsi="Times New Roman" w:cs="Times New Roman"/>
          <w:bCs/>
          <w:sz w:val="20"/>
          <w:szCs w:val="20"/>
          <w:bdr w:val="none" w:sz="0" w:space="0" w:color="auto" w:frame="1"/>
        </w:rPr>
        <w:t>Male [  ]</w:t>
      </w:r>
      <w:r w:rsidR="00CD7A68" w:rsidRPr="00B97680">
        <w:rPr>
          <w:rFonts w:ascii="Times New Roman" w:eastAsia="Times New Roman" w:hAnsi="Times New Roman" w:cs="Times New Roman"/>
          <w:bCs/>
          <w:sz w:val="20"/>
          <w:szCs w:val="20"/>
          <w:bdr w:val="none" w:sz="0" w:space="0" w:color="auto" w:frame="1"/>
        </w:rPr>
        <w:tab/>
      </w:r>
      <w:r w:rsidR="00CD7A68" w:rsidRPr="00B97680">
        <w:rPr>
          <w:rFonts w:ascii="Times New Roman" w:eastAsia="Times New Roman" w:hAnsi="Times New Roman" w:cs="Times New Roman"/>
          <w:bCs/>
          <w:sz w:val="20"/>
          <w:szCs w:val="20"/>
          <w:bdr w:val="none" w:sz="0" w:space="0" w:color="auto" w:frame="1"/>
        </w:rPr>
        <w:tab/>
        <w:t>Female [  ]</w:t>
      </w:r>
    </w:p>
    <w:p w14:paraId="0BD7C6D5" w14:textId="77777777" w:rsidR="00CD7A68" w:rsidRPr="00B97680" w:rsidRDefault="00CD7A68" w:rsidP="00CD7A68">
      <w:pPr>
        <w:shd w:val="clear" w:color="auto" w:fill="FFFFFF"/>
        <w:spacing w:after="0" w:line="270" w:lineRule="atLeast"/>
        <w:rPr>
          <w:rFonts w:ascii="Times New Roman" w:eastAsia="Times New Roman" w:hAnsi="Times New Roman" w:cs="Times New Roman"/>
          <w:bCs/>
          <w:sz w:val="20"/>
          <w:szCs w:val="20"/>
          <w:bdr w:val="none" w:sz="0" w:space="0" w:color="auto" w:frame="1"/>
        </w:rPr>
      </w:pPr>
    </w:p>
    <w:p w14:paraId="6FF391A6" w14:textId="77777777" w:rsidR="00CD7A68" w:rsidRPr="00B97680" w:rsidRDefault="00CD7A68" w:rsidP="00CD7A68">
      <w:pPr>
        <w:shd w:val="clear" w:color="auto" w:fill="FFFFFF"/>
        <w:spacing w:after="0" w:line="270" w:lineRule="atLeast"/>
        <w:rPr>
          <w:rFonts w:ascii="Times New Roman" w:eastAsia="Times New Roman" w:hAnsi="Times New Roman" w:cs="Times New Roman"/>
          <w:b/>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S3. County___________________________Consituency___________________________</w:t>
      </w:r>
    </w:p>
    <w:p w14:paraId="6E2776F3" w14:textId="77777777" w:rsidR="00D74F7C" w:rsidRPr="00B97680" w:rsidRDefault="00D74F7C" w:rsidP="00CD7A68">
      <w:pPr>
        <w:shd w:val="clear" w:color="auto" w:fill="FFFFFF"/>
        <w:spacing w:after="0" w:line="270" w:lineRule="atLeast"/>
        <w:rPr>
          <w:rFonts w:ascii="Times New Roman" w:eastAsia="Times New Roman" w:hAnsi="Times New Roman" w:cs="Times New Roman"/>
          <w:b/>
          <w:bCs/>
          <w:sz w:val="20"/>
          <w:szCs w:val="20"/>
          <w:bdr w:val="none" w:sz="0" w:space="0" w:color="auto" w:frame="1"/>
        </w:rPr>
      </w:pPr>
    </w:p>
    <w:p w14:paraId="7B0B4CF9" w14:textId="154569F9" w:rsidR="00D74F7C" w:rsidRPr="00B97680" w:rsidRDefault="00D74F7C" w:rsidP="00D74F7C">
      <w:pPr>
        <w:shd w:val="clear" w:color="auto" w:fill="FFFFFF"/>
        <w:spacing w:after="0" w:line="270" w:lineRule="atLeast"/>
        <w:rPr>
          <w:rFonts w:ascii="Times New Roman" w:eastAsia="Times New Roman" w:hAnsi="Times New Roman" w:cs="Times New Roman"/>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 xml:space="preserve">S4. Location </w:t>
      </w:r>
      <w:r w:rsidR="002F2A8B">
        <w:rPr>
          <w:rFonts w:ascii="Times New Roman" w:eastAsia="Times New Roman" w:hAnsi="Times New Roman" w:cs="Times New Roman"/>
          <w:bCs/>
          <w:sz w:val="20"/>
          <w:szCs w:val="20"/>
          <w:bdr w:val="none" w:sz="0" w:space="0" w:color="auto" w:frame="1"/>
        </w:rPr>
        <w:t>Urban [  ]</w:t>
      </w:r>
      <w:r w:rsidR="002F2A8B">
        <w:rPr>
          <w:rFonts w:ascii="Times New Roman" w:eastAsia="Times New Roman" w:hAnsi="Times New Roman" w:cs="Times New Roman"/>
          <w:bCs/>
          <w:sz w:val="20"/>
          <w:szCs w:val="20"/>
          <w:bdr w:val="none" w:sz="0" w:space="0" w:color="auto" w:frame="1"/>
        </w:rPr>
        <w:tab/>
      </w:r>
      <w:r w:rsidRPr="00B97680">
        <w:rPr>
          <w:rFonts w:ascii="Times New Roman" w:eastAsia="Times New Roman" w:hAnsi="Times New Roman" w:cs="Times New Roman"/>
          <w:bCs/>
          <w:sz w:val="20"/>
          <w:szCs w:val="20"/>
          <w:bdr w:val="none" w:sz="0" w:space="0" w:color="auto" w:frame="1"/>
        </w:rPr>
        <w:t xml:space="preserve">Peri-Urban [  ]        </w:t>
      </w:r>
      <w:r w:rsidR="002F2A8B" w:rsidRPr="00B97680">
        <w:rPr>
          <w:rFonts w:ascii="Times New Roman" w:eastAsia="Times New Roman" w:hAnsi="Times New Roman" w:cs="Times New Roman"/>
          <w:bCs/>
          <w:sz w:val="20"/>
          <w:szCs w:val="20"/>
          <w:bdr w:val="none" w:sz="0" w:space="0" w:color="auto" w:frame="1"/>
        </w:rPr>
        <w:t>Rural [</w:t>
      </w:r>
      <w:r w:rsidRPr="00B97680">
        <w:rPr>
          <w:rFonts w:ascii="Times New Roman" w:eastAsia="Times New Roman" w:hAnsi="Times New Roman" w:cs="Times New Roman"/>
          <w:bCs/>
          <w:sz w:val="20"/>
          <w:szCs w:val="20"/>
          <w:bdr w:val="none" w:sz="0" w:space="0" w:color="auto" w:frame="1"/>
        </w:rPr>
        <w:t xml:space="preserve"> ]</w:t>
      </w:r>
    </w:p>
    <w:p w14:paraId="7B94E0AB" w14:textId="77777777" w:rsidR="00AA0775" w:rsidRPr="00B97680" w:rsidRDefault="00AA0775" w:rsidP="00D74F7C">
      <w:pPr>
        <w:shd w:val="clear" w:color="auto" w:fill="FFFFFF"/>
        <w:spacing w:after="0" w:line="270" w:lineRule="atLeast"/>
        <w:rPr>
          <w:rFonts w:ascii="Times New Roman" w:eastAsia="Times New Roman" w:hAnsi="Times New Roman" w:cs="Times New Roman"/>
          <w:bCs/>
          <w:sz w:val="20"/>
          <w:szCs w:val="20"/>
          <w:bdr w:val="none" w:sz="0" w:space="0" w:color="auto" w:frame="1"/>
        </w:rPr>
      </w:pPr>
    </w:p>
    <w:p w14:paraId="197BF5D6" w14:textId="77777777" w:rsidR="00AA0775" w:rsidRPr="00B97680" w:rsidRDefault="00AA0775" w:rsidP="00D74F7C">
      <w:pPr>
        <w:shd w:val="clear" w:color="auto" w:fill="FFFFFF"/>
        <w:spacing w:after="0" w:line="270" w:lineRule="atLeast"/>
        <w:rPr>
          <w:rFonts w:ascii="Times New Roman" w:eastAsia="Times New Roman" w:hAnsi="Times New Roman" w:cs="Times New Roman"/>
          <w:b/>
          <w:bCs/>
          <w:sz w:val="20"/>
          <w:szCs w:val="20"/>
          <w:bdr w:val="none" w:sz="0" w:space="0" w:color="auto" w:frame="1"/>
        </w:rPr>
      </w:pPr>
      <w:r w:rsidRPr="00B97680">
        <w:rPr>
          <w:rFonts w:ascii="Times New Roman" w:eastAsia="Times New Roman" w:hAnsi="Times New Roman" w:cs="Times New Roman"/>
          <w:b/>
          <w:bCs/>
          <w:sz w:val="20"/>
          <w:szCs w:val="20"/>
          <w:bdr w:val="none" w:sz="0" w:space="0" w:color="auto" w:frame="1"/>
        </w:rPr>
        <w:t>S5. Education Level</w:t>
      </w:r>
    </w:p>
    <w:p w14:paraId="4392D401" w14:textId="091D48C6" w:rsidR="00AA0775" w:rsidRPr="00B97680" w:rsidRDefault="00AA0775" w:rsidP="0064179D">
      <w:pPr>
        <w:shd w:val="clear" w:color="auto" w:fill="FFFFFF"/>
        <w:spacing w:after="0"/>
        <w:rPr>
          <w:rFonts w:ascii="Times New Roman" w:eastAsia="Times New Roman" w:hAnsi="Times New Roman" w:cs="Times New Roman"/>
          <w:bCs/>
          <w:sz w:val="20"/>
          <w:szCs w:val="20"/>
          <w:bdr w:val="none" w:sz="0" w:space="0" w:color="auto" w:frame="1"/>
        </w:rPr>
      </w:pPr>
      <w:r w:rsidRPr="00B97680">
        <w:rPr>
          <w:rFonts w:ascii="Times New Roman" w:eastAsia="Times New Roman" w:hAnsi="Times New Roman" w:cs="Times New Roman"/>
          <w:bCs/>
          <w:sz w:val="20"/>
          <w:szCs w:val="20"/>
          <w:bdr w:val="none" w:sz="0" w:space="0" w:color="auto" w:frame="1"/>
        </w:rPr>
        <w:t xml:space="preserve">No education [  </w:t>
      </w:r>
      <w:r w:rsidR="00EC671F" w:rsidRPr="00B97680">
        <w:rPr>
          <w:rFonts w:ascii="Times New Roman" w:eastAsia="Times New Roman" w:hAnsi="Times New Roman" w:cs="Times New Roman"/>
          <w:bCs/>
          <w:sz w:val="20"/>
          <w:szCs w:val="20"/>
          <w:bdr w:val="none" w:sz="0" w:space="0" w:color="auto" w:frame="1"/>
        </w:rPr>
        <w:t>] Pre</w:t>
      </w:r>
      <w:r w:rsidRPr="00B97680">
        <w:rPr>
          <w:rFonts w:ascii="Times New Roman" w:eastAsia="Times New Roman" w:hAnsi="Times New Roman" w:cs="Times New Roman"/>
          <w:bCs/>
          <w:sz w:val="20"/>
          <w:szCs w:val="20"/>
          <w:bdr w:val="none" w:sz="0" w:space="0" w:color="auto" w:frame="1"/>
        </w:rPr>
        <w:t xml:space="preserve">-primary [ ] Primary [ ] Secondary/High School [  ] Tertiary College [  ] </w:t>
      </w:r>
      <w:r w:rsidR="005F0D6F" w:rsidRPr="00B97680">
        <w:rPr>
          <w:rFonts w:ascii="Times New Roman" w:eastAsia="Times New Roman" w:hAnsi="Times New Roman" w:cs="Times New Roman"/>
          <w:bCs/>
          <w:sz w:val="20"/>
          <w:szCs w:val="20"/>
          <w:bdr w:val="none" w:sz="0" w:space="0" w:color="auto" w:frame="1"/>
        </w:rPr>
        <w:t>Bachelor’s</w:t>
      </w:r>
      <w:r w:rsidRPr="00B97680">
        <w:rPr>
          <w:rFonts w:ascii="Times New Roman" w:eastAsia="Times New Roman" w:hAnsi="Times New Roman" w:cs="Times New Roman"/>
          <w:bCs/>
          <w:sz w:val="20"/>
          <w:szCs w:val="20"/>
          <w:bdr w:val="none" w:sz="0" w:space="0" w:color="auto" w:frame="1"/>
        </w:rPr>
        <w:t xml:space="preserve"> degree [ ] </w:t>
      </w:r>
      <w:r w:rsidR="00EC671F" w:rsidRPr="00B97680">
        <w:rPr>
          <w:rFonts w:ascii="Times New Roman" w:eastAsia="Times New Roman" w:hAnsi="Times New Roman" w:cs="Times New Roman"/>
          <w:bCs/>
          <w:sz w:val="20"/>
          <w:szCs w:val="20"/>
          <w:bdr w:val="none" w:sz="0" w:space="0" w:color="auto" w:frame="1"/>
        </w:rPr>
        <w:t>Master’s Degree</w:t>
      </w:r>
      <w:r w:rsidRPr="00B97680">
        <w:rPr>
          <w:rFonts w:ascii="Times New Roman" w:eastAsia="Times New Roman" w:hAnsi="Times New Roman" w:cs="Times New Roman"/>
          <w:bCs/>
          <w:sz w:val="20"/>
          <w:szCs w:val="20"/>
          <w:bdr w:val="none" w:sz="0" w:space="0" w:color="auto" w:frame="1"/>
        </w:rPr>
        <w:t xml:space="preserve"> [ ] PhD [ ]</w:t>
      </w:r>
    </w:p>
    <w:p w14:paraId="07F65B17" w14:textId="77777777" w:rsidR="00F3038B" w:rsidRPr="00B97680" w:rsidRDefault="00F3038B" w:rsidP="00F3038B">
      <w:pPr>
        <w:jc w:val="center"/>
        <w:rPr>
          <w:rFonts w:ascii="Times New Roman" w:hAnsi="Times New Roman" w:cs="Times New Roman"/>
          <w:b/>
          <w:sz w:val="20"/>
          <w:szCs w:val="20"/>
        </w:rPr>
      </w:pPr>
      <w:r w:rsidRPr="00B97680">
        <w:rPr>
          <w:rFonts w:ascii="Times New Roman" w:hAnsi="Times New Roman" w:cs="Times New Roman"/>
          <w:b/>
          <w:sz w:val="20"/>
          <w:szCs w:val="20"/>
        </w:rPr>
        <w:t>MEDIA HABITS</w:t>
      </w:r>
    </w:p>
    <w:p w14:paraId="5A8E502B" w14:textId="1E44897D" w:rsidR="00520973" w:rsidRDefault="00520973" w:rsidP="00520973">
      <w:pPr>
        <w:tabs>
          <w:tab w:val="left" w:pos="1335"/>
        </w:tabs>
        <w:spacing w:after="0"/>
        <w:ind w:right="-450"/>
        <w:rPr>
          <w:rFonts w:ascii="Times New Roman" w:hAnsi="Times New Roman" w:cs="Times New Roman"/>
          <w:sz w:val="20"/>
          <w:szCs w:val="20"/>
        </w:rPr>
      </w:pPr>
      <w:r w:rsidRPr="00520973">
        <w:rPr>
          <w:rFonts w:ascii="Times New Roman" w:hAnsi="Times New Roman" w:cs="Times New Roman"/>
          <w:b/>
          <w:sz w:val="20"/>
          <w:szCs w:val="20"/>
        </w:rPr>
        <w:t>Q1</w:t>
      </w:r>
      <w:r w:rsidRPr="00520973">
        <w:rPr>
          <w:rFonts w:ascii="Times New Roman" w:hAnsi="Times New Roman" w:cs="Times New Roman"/>
          <w:sz w:val="20"/>
          <w:szCs w:val="20"/>
        </w:rPr>
        <w:t xml:space="preserve">. </w:t>
      </w:r>
      <w:r w:rsidR="006B784C">
        <w:rPr>
          <w:rFonts w:ascii="Times New Roman" w:hAnsi="Times New Roman" w:cs="Times New Roman"/>
          <w:sz w:val="20"/>
          <w:szCs w:val="20"/>
        </w:rPr>
        <w:t xml:space="preserve">Did you use or </w:t>
      </w:r>
      <w:r w:rsidRPr="00520973">
        <w:rPr>
          <w:rFonts w:ascii="Times New Roman" w:hAnsi="Times New Roman" w:cs="Times New Roman"/>
          <w:sz w:val="20"/>
          <w:szCs w:val="20"/>
        </w:rPr>
        <w:t>con</w:t>
      </w:r>
      <w:r w:rsidR="006B784C">
        <w:rPr>
          <w:rFonts w:ascii="Times New Roman" w:hAnsi="Times New Roman" w:cs="Times New Roman"/>
          <w:sz w:val="20"/>
          <w:szCs w:val="20"/>
        </w:rPr>
        <w:t>sume the following media yesterday</w:t>
      </w:r>
      <w:r w:rsidRPr="00520973">
        <w:rPr>
          <w:rFonts w:ascii="Times New Roman" w:hAnsi="Times New Roman" w:cs="Times New Roman"/>
          <w:sz w:val="20"/>
          <w:szCs w:val="20"/>
        </w:rPr>
        <w:t xml:space="preserve">? </w:t>
      </w:r>
      <w:r>
        <w:rPr>
          <w:rFonts w:ascii="Times New Roman" w:hAnsi="Times New Roman" w:cs="Times New Roman"/>
          <w:sz w:val="20"/>
          <w:szCs w:val="20"/>
        </w:rPr>
        <w:t>(</w:t>
      </w:r>
      <w:r w:rsidRPr="00520973">
        <w:rPr>
          <w:rFonts w:ascii="Times New Roman" w:hAnsi="Times New Roman" w:cs="Times New Roman"/>
          <w:b/>
          <w:sz w:val="20"/>
          <w:szCs w:val="20"/>
        </w:rPr>
        <w:t>Select as many as apply</w:t>
      </w:r>
      <w:r>
        <w:rPr>
          <w:rFonts w:ascii="Times New Roman" w:hAnsi="Times New Roman" w:cs="Times New Roman"/>
          <w:sz w:val="20"/>
          <w:szCs w:val="20"/>
        </w:rPr>
        <w:t>)</w:t>
      </w:r>
    </w:p>
    <w:p w14:paraId="20A663B4" w14:textId="3ED08C66" w:rsidR="00520973" w:rsidRPr="00520973" w:rsidRDefault="006B784C" w:rsidP="00520973">
      <w:pPr>
        <w:tabs>
          <w:tab w:val="left" w:pos="1335"/>
        </w:tabs>
        <w:spacing w:after="0"/>
        <w:ind w:right="-450"/>
        <w:rPr>
          <w:rFonts w:ascii="Times New Roman" w:hAnsi="Times New Roman" w:cs="Times New Roman"/>
          <w:sz w:val="20"/>
          <w:szCs w:val="20"/>
        </w:rPr>
      </w:pPr>
      <w:r w:rsidRPr="00520973">
        <w:rPr>
          <w:rFonts w:ascii="Times New Roman" w:hAnsi="Times New Roman" w:cs="Times New Roman"/>
          <w:b/>
          <w:sz w:val="20"/>
          <w:szCs w:val="20"/>
        </w:rPr>
        <w:t>Q</w:t>
      </w:r>
      <w:r>
        <w:rPr>
          <w:rFonts w:ascii="Times New Roman" w:hAnsi="Times New Roman" w:cs="Times New Roman"/>
          <w:b/>
          <w:sz w:val="20"/>
          <w:szCs w:val="20"/>
        </w:rPr>
        <w:t>2</w:t>
      </w:r>
      <w:r w:rsidRPr="00520973">
        <w:rPr>
          <w:rFonts w:ascii="Times New Roman" w:hAnsi="Times New Roman" w:cs="Times New Roman"/>
          <w:sz w:val="20"/>
          <w:szCs w:val="20"/>
        </w:rPr>
        <w:t xml:space="preserve">. </w:t>
      </w:r>
      <w:r>
        <w:rPr>
          <w:rFonts w:ascii="Times New Roman" w:hAnsi="Times New Roman" w:cs="Times New Roman"/>
          <w:sz w:val="20"/>
          <w:szCs w:val="20"/>
        </w:rPr>
        <w:t>Did you use</w:t>
      </w:r>
      <w:r w:rsidRPr="00520973">
        <w:rPr>
          <w:rFonts w:ascii="Times New Roman" w:hAnsi="Times New Roman" w:cs="Times New Roman"/>
          <w:sz w:val="20"/>
          <w:szCs w:val="20"/>
        </w:rPr>
        <w:t xml:space="preserve"> or con</w:t>
      </w:r>
      <w:r>
        <w:rPr>
          <w:rFonts w:ascii="Times New Roman" w:hAnsi="Times New Roman" w:cs="Times New Roman"/>
          <w:sz w:val="20"/>
          <w:szCs w:val="20"/>
        </w:rPr>
        <w:t>sume</w:t>
      </w:r>
      <w:r w:rsidRPr="00520973">
        <w:rPr>
          <w:rFonts w:ascii="Times New Roman" w:hAnsi="Times New Roman" w:cs="Times New Roman"/>
          <w:sz w:val="20"/>
          <w:szCs w:val="20"/>
        </w:rPr>
        <w:t xml:space="preserve"> the following media in the past </w:t>
      </w:r>
      <w:r>
        <w:rPr>
          <w:rFonts w:ascii="Times New Roman" w:hAnsi="Times New Roman" w:cs="Times New Roman"/>
          <w:sz w:val="20"/>
          <w:szCs w:val="20"/>
        </w:rPr>
        <w:t>7 days</w:t>
      </w:r>
      <w:r w:rsidRPr="00520973">
        <w:rPr>
          <w:rFonts w:ascii="Times New Roman" w:hAnsi="Times New Roman" w:cs="Times New Roman"/>
          <w:sz w:val="20"/>
          <w:szCs w:val="20"/>
        </w:rPr>
        <w:t xml:space="preserve">? </w:t>
      </w:r>
      <w:r>
        <w:rPr>
          <w:rFonts w:ascii="Times New Roman" w:hAnsi="Times New Roman" w:cs="Times New Roman"/>
          <w:sz w:val="20"/>
          <w:szCs w:val="20"/>
        </w:rPr>
        <w:t>(</w:t>
      </w:r>
      <w:r w:rsidRPr="00520973">
        <w:rPr>
          <w:rFonts w:ascii="Times New Roman" w:hAnsi="Times New Roman" w:cs="Times New Roman"/>
          <w:b/>
          <w:sz w:val="20"/>
          <w:szCs w:val="20"/>
        </w:rPr>
        <w:t>Select as many as apply</w:t>
      </w:r>
      <w:r>
        <w:rPr>
          <w:rFonts w:ascii="Times New Roman" w:hAnsi="Times New Roman" w:cs="Times New Roman"/>
          <w:sz w:val="20"/>
          <w:szCs w:val="20"/>
        </w:rPr>
        <w:t>)</w:t>
      </w:r>
      <w:r w:rsidR="00520973" w:rsidRPr="00520973">
        <w:rPr>
          <w:rFonts w:ascii="Times New Roman" w:hAnsi="Times New Roman" w:cs="Times New Roman"/>
          <w:sz w:val="20"/>
          <w:szCs w:val="20"/>
        </w:rPr>
        <w:t xml:space="preserve">               </w:t>
      </w:r>
    </w:p>
    <w:p w14:paraId="2CE747BE" w14:textId="77777777" w:rsidR="00F3038B" w:rsidRPr="00B97680" w:rsidRDefault="00F3038B" w:rsidP="00F3038B">
      <w:pPr>
        <w:tabs>
          <w:tab w:val="left" w:pos="1335"/>
        </w:tabs>
        <w:spacing w:after="0"/>
        <w:rPr>
          <w:rFonts w:ascii="Times New Roman" w:hAnsi="Times New Roman" w:cs="Times New Roman"/>
          <w:b/>
          <w:i/>
          <w:sz w:val="20"/>
          <w:szCs w:val="20"/>
        </w:rPr>
      </w:pPr>
    </w:p>
    <w:tbl>
      <w:tblPr>
        <w:tblStyle w:val="TableGrid"/>
        <w:tblW w:w="7767" w:type="dxa"/>
        <w:tblLook w:val="04A0" w:firstRow="1" w:lastRow="0" w:firstColumn="1" w:lastColumn="0" w:noHBand="0" w:noVBand="1"/>
      </w:tblPr>
      <w:tblGrid>
        <w:gridCol w:w="4859"/>
        <w:gridCol w:w="1454"/>
        <w:gridCol w:w="1454"/>
      </w:tblGrid>
      <w:tr w:rsidR="006B784C" w:rsidRPr="00B97680" w14:paraId="104CC438" w14:textId="0F0283A2" w:rsidTr="006B784C">
        <w:trPr>
          <w:trHeight w:val="357"/>
        </w:trPr>
        <w:tc>
          <w:tcPr>
            <w:tcW w:w="4859" w:type="dxa"/>
          </w:tcPr>
          <w:p w14:paraId="3FB8104D" w14:textId="3B8F1AAB" w:rsidR="006B784C" w:rsidRPr="00A61BA4" w:rsidRDefault="006B784C" w:rsidP="006B784C">
            <w:pPr>
              <w:rPr>
                <w:rFonts w:ascii="Times New Roman" w:hAnsi="Times New Roman" w:cs="Times New Roman"/>
                <w:b/>
                <w:sz w:val="20"/>
                <w:szCs w:val="20"/>
              </w:rPr>
            </w:pPr>
            <w:r w:rsidRPr="00A61BA4">
              <w:rPr>
                <w:rFonts w:ascii="Times New Roman" w:hAnsi="Times New Roman" w:cs="Times New Roman"/>
                <w:b/>
                <w:sz w:val="20"/>
                <w:szCs w:val="20"/>
              </w:rPr>
              <w:t>MEDIA</w:t>
            </w:r>
          </w:p>
        </w:tc>
        <w:tc>
          <w:tcPr>
            <w:tcW w:w="1454" w:type="dxa"/>
          </w:tcPr>
          <w:p w14:paraId="1356305E" w14:textId="7CAD68E9" w:rsidR="006B784C" w:rsidRPr="00B97680" w:rsidRDefault="006B784C" w:rsidP="006B784C">
            <w:pPr>
              <w:jc w:val="center"/>
              <w:rPr>
                <w:rFonts w:ascii="Times New Roman" w:hAnsi="Times New Roman" w:cs="Times New Roman"/>
                <w:sz w:val="20"/>
                <w:szCs w:val="20"/>
              </w:rPr>
            </w:pPr>
            <w:r>
              <w:rPr>
                <w:rFonts w:ascii="Times New Roman" w:hAnsi="Times New Roman" w:cs="Times New Roman"/>
                <w:b/>
                <w:sz w:val="20"/>
                <w:szCs w:val="20"/>
              </w:rPr>
              <w:t>Q1</w:t>
            </w:r>
          </w:p>
        </w:tc>
        <w:tc>
          <w:tcPr>
            <w:tcW w:w="1454" w:type="dxa"/>
          </w:tcPr>
          <w:p w14:paraId="17DE4818" w14:textId="79E93977" w:rsidR="006B784C" w:rsidRDefault="006B784C" w:rsidP="006B784C">
            <w:pPr>
              <w:jc w:val="center"/>
              <w:rPr>
                <w:rFonts w:ascii="Times New Roman" w:hAnsi="Times New Roman" w:cs="Times New Roman"/>
                <w:b/>
                <w:sz w:val="20"/>
                <w:szCs w:val="20"/>
              </w:rPr>
            </w:pPr>
            <w:r>
              <w:rPr>
                <w:rFonts w:ascii="Times New Roman" w:hAnsi="Times New Roman" w:cs="Times New Roman"/>
                <w:b/>
                <w:sz w:val="20"/>
                <w:szCs w:val="20"/>
              </w:rPr>
              <w:t>Q2</w:t>
            </w:r>
          </w:p>
        </w:tc>
      </w:tr>
      <w:tr w:rsidR="006B784C" w:rsidRPr="00B97680" w14:paraId="29FEA066" w14:textId="549C1D77" w:rsidTr="006B784C">
        <w:trPr>
          <w:trHeight w:val="357"/>
        </w:trPr>
        <w:tc>
          <w:tcPr>
            <w:tcW w:w="4859" w:type="dxa"/>
          </w:tcPr>
          <w:p w14:paraId="6C105568" w14:textId="6EDA4223" w:rsidR="006B784C" w:rsidRPr="00B97680" w:rsidRDefault="006B784C" w:rsidP="006B784C">
            <w:pPr>
              <w:rPr>
                <w:rFonts w:ascii="Times New Roman" w:hAnsi="Times New Roman" w:cs="Times New Roman"/>
                <w:sz w:val="20"/>
                <w:szCs w:val="20"/>
              </w:rPr>
            </w:pPr>
            <w:r w:rsidRPr="00B97680">
              <w:rPr>
                <w:rFonts w:ascii="Times New Roman" w:hAnsi="Times New Roman" w:cs="Times New Roman"/>
                <w:sz w:val="20"/>
                <w:szCs w:val="20"/>
              </w:rPr>
              <w:t>Radio</w:t>
            </w:r>
          </w:p>
        </w:tc>
        <w:tc>
          <w:tcPr>
            <w:tcW w:w="1454" w:type="dxa"/>
          </w:tcPr>
          <w:p w14:paraId="49A97868"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54" w:type="dxa"/>
          </w:tcPr>
          <w:p w14:paraId="6E99F571" w14:textId="284D2314"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6B784C" w:rsidRPr="00B97680" w14:paraId="624F2FAD" w14:textId="55676501" w:rsidTr="006B784C">
        <w:trPr>
          <w:trHeight w:val="336"/>
        </w:trPr>
        <w:tc>
          <w:tcPr>
            <w:tcW w:w="4859" w:type="dxa"/>
          </w:tcPr>
          <w:p w14:paraId="285C3628" w14:textId="1678097F" w:rsidR="006B784C" w:rsidRPr="00B97680" w:rsidRDefault="006B784C" w:rsidP="006B784C">
            <w:pPr>
              <w:rPr>
                <w:rFonts w:ascii="Times New Roman" w:hAnsi="Times New Roman" w:cs="Times New Roman"/>
                <w:sz w:val="20"/>
                <w:szCs w:val="20"/>
              </w:rPr>
            </w:pPr>
            <w:r>
              <w:rPr>
                <w:rFonts w:ascii="Times New Roman" w:hAnsi="Times New Roman" w:cs="Times New Roman"/>
                <w:sz w:val="20"/>
                <w:szCs w:val="20"/>
              </w:rPr>
              <w:t>TV</w:t>
            </w:r>
          </w:p>
        </w:tc>
        <w:tc>
          <w:tcPr>
            <w:tcW w:w="1454" w:type="dxa"/>
          </w:tcPr>
          <w:p w14:paraId="749672D9"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454" w:type="dxa"/>
          </w:tcPr>
          <w:p w14:paraId="30BA303A" w14:textId="324783D1"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6B784C" w:rsidRPr="00B97680" w14:paraId="6FDE57A1" w14:textId="1D3C162B" w:rsidTr="006B784C">
        <w:trPr>
          <w:trHeight w:val="357"/>
        </w:trPr>
        <w:tc>
          <w:tcPr>
            <w:tcW w:w="4859" w:type="dxa"/>
          </w:tcPr>
          <w:p w14:paraId="12E4E9CD" w14:textId="0914CA60" w:rsidR="006B784C" w:rsidRPr="00B97680" w:rsidRDefault="006B784C" w:rsidP="006B784C">
            <w:pPr>
              <w:rPr>
                <w:rFonts w:ascii="Times New Roman" w:hAnsi="Times New Roman" w:cs="Times New Roman"/>
                <w:sz w:val="20"/>
                <w:szCs w:val="20"/>
              </w:rPr>
            </w:pPr>
            <w:r>
              <w:rPr>
                <w:rFonts w:ascii="Times New Roman" w:hAnsi="Times New Roman" w:cs="Times New Roman"/>
                <w:sz w:val="20"/>
                <w:szCs w:val="20"/>
              </w:rPr>
              <w:t>Social Media</w:t>
            </w:r>
          </w:p>
        </w:tc>
        <w:tc>
          <w:tcPr>
            <w:tcW w:w="1454" w:type="dxa"/>
          </w:tcPr>
          <w:p w14:paraId="72EA0ACD"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454" w:type="dxa"/>
          </w:tcPr>
          <w:p w14:paraId="2C77AA4F" w14:textId="7C98C2B0"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6B784C" w:rsidRPr="00B97680" w14:paraId="749A6717" w14:textId="02365009" w:rsidTr="006B784C">
        <w:trPr>
          <w:trHeight w:val="357"/>
        </w:trPr>
        <w:tc>
          <w:tcPr>
            <w:tcW w:w="4859" w:type="dxa"/>
          </w:tcPr>
          <w:p w14:paraId="3FD4B7B8" w14:textId="50BBB66D" w:rsidR="006B784C" w:rsidRPr="00B97680" w:rsidRDefault="006B784C" w:rsidP="006B784C">
            <w:pPr>
              <w:rPr>
                <w:rFonts w:ascii="Times New Roman" w:hAnsi="Times New Roman" w:cs="Times New Roman"/>
                <w:sz w:val="20"/>
                <w:szCs w:val="20"/>
              </w:rPr>
            </w:pPr>
            <w:r>
              <w:rPr>
                <w:rFonts w:ascii="Times New Roman" w:hAnsi="Times New Roman" w:cs="Times New Roman"/>
                <w:sz w:val="20"/>
                <w:szCs w:val="20"/>
              </w:rPr>
              <w:t>Web</w:t>
            </w:r>
          </w:p>
        </w:tc>
        <w:tc>
          <w:tcPr>
            <w:tcW w:w="1454" w:type="dxa"/>
          </w:tcPr>
          <w:p w14:paraId="5E98EDFA"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454" w:type="dxa"/>
          </w:tcPr>
          <w:p w14:paraId="33BBC04F" w14:textId="0B71CB02"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6B784C" w:rsidRPr="00B97680" w14:paraId="59B9E54F" w14:textId="09F7661E" w:rsidTr="006B784C">
        <w:trPr>
          <w:trHeight w:val="336"/>
        </w:trPr>
        <w:tc>
          <w:tcPr>
            <w:tcW w:w="4859" w:type="dxa"/>
          </w:tcPr>
          <w:p w14:paraId="6271CB0C" w14:textId="0E630FFA" w:rsidR="006B784C" w:rsidRPr="00B97680" w:rsidRDefault="006B784C" w:rsidP="006B784C">
            <w:pPr>
              <w:rPr>
                <w:rFonts w:ascii="Times New Roman" w:hAnsi="Times New Roman" w:cs="Times New Roman"/>
                <w:sz w:val="20"/>
                <w:szCs w:val="20"/>
              </w:rPr>
            </w:pPr>
            <w:r w:rsidRPr="00B97680">
              <w:rPr>
                <w:rFonts w:ascii="Times New Roman" w:hAnsi="Times New Roman" w:cs="Times New Roman"/>
                <w:sz w:val="20"/>
                <w:szCs w:val="20"/>
              </w:rPr>
              <w:t>Podcasts</w:t>
            </w:r>
          </w:p>
        </w:tc>
        <w:tc>
          <w:tcPr>
            <w:tcW w:w="1454" w:type="dxa"/>
          </w:tcPr>
          <w:p w14:paraId="42878891"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454" w:type="dxa"/>
          </w:tcPr>
          <w:p w14:paraId="168BC504" w14:textId="2785C2F3"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6B784C" w:rsidRPr="00B97680" w14:paraId="5306A321" w14:textId="11F46D4F" w:rsidTr="006B784C">
        <w:trPr>
          <w:trHeight w:val="357"/>
        </w:trPr>
        <w:tc>
          <w:tcPr>
            <w:tcW w:w="4859" w:type="dxa"/>
          </w:tcPr>
          <w:p w14:paraId="4B9EED4D" w14:textId="5A1C802B" w:rsidR="006B784C" w:rsidRPr="00B97680" w:rsidRDefault="002D6F48" w:rsidP="006B784C">
            <w:pPr>
              <w:rPr>
                <w:rFonts w:ascii="Times New Roman" w:hAnsi="Times New Roman" w:cs="Times New Roman"/>
                <w:sz w:val="20"/>
                <w:szCs w:val="20"/>
              </w:rPr>
            </w:pPr>
            <w:r>
              <w:rPr>
                <w:rFonts w:ascii="Times New Roman" w:hAnsi="Times New Roman" w:cs="Times New Roman"/>
                <w:sz w:val="20"/>
                <w:szCs w:val="20"/>
              </w:rPr>
              <w:t>Music Streaming Services eg Youtube,Spo</w:t>
            </w:r>
            <w:r w:rsidR="006B784C">
              <w:rPr>
                <w:rFonts w:ascii="Times New Roman" w:hAnsi="Times New Roman" w:cs="Times New Roman"/>
                <w:sz w:val="20"/>
                <w:szCs w:val="20"/>
              </w:rPr>
              <w:t>tify</w:t>
            </w:r>
          </w:p>
        </w:tc>
        <w:tc>
          <w:tcPr>
            <w:tcW w:w="1454" w:type="dxa"/>
          </w:tcPr>
          <w:p w14:paraId="2B028881" w14:textId="77777777"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6</w:t>
            </w:r>
          </w:p>
        </w:tc>
        <w:tc>
          <w:tcPr>
            <w:tcW w:w="1454" w:type="dxa"/>
          </w:tcPr>
          <w:p w14:paraId="4AF6DD0B" w14:textId="5194B918" w:rsidR="006B784C" w:rsidRPr="00B97680" w:rsidRDefault="006B784C" w:rsidP="006B784C">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6B784C" w:rsidRPr="00B97680" w14:paraId="2359D0DA" w14:textId="77B9C891" w:rsidTr="006B784C">
        <w:trPr>
          <w:trHeight w:val="357"/>
        </w:trPr>
        <w:tc>
          <w:tcPr>
            <w:tcW w:w="4859" w:type="dxa"/>
          </w:tcPr>
          <w:p w14:paraId="7A95D7F8" w14:textId="67CEB95F" w:rsidR="006B784C" w:rsidRPr="00B97680" w:rsidRDefault="006B784C" w:rsidP="002D6F48">
            <w:pPr>
              <w:tabs>
                <w:tab w:val="left" w:pos="2535"/>
              </w:tabs>
              <w:rPr>
                <w:rFonts w:ascii="Times New Roman" w:hAnsi="Times New Roman" w:cs="Times New Roman"/>
                <w:sz w:val="20"/>
                <w:szCs w:val="20"/>
              </w:rPr>
            </w:pPr>
            <w:r>
              <w:rPr>
                <w:rFonts w:ascii="Times New Roman" w:hAnsi="Times New Roman" w:cs="Times New Roman"/>
                <w:sz w:val="20"/>
                <w:szCs w:val="20"/>
              </w:rPr>
              <w:t>Video Services eg Netflix, Showmax</w:t>
            </w:r>
            <w:r w:rsidR="006A0EB1">
              <w:rPr>
                <w:rFonts w:ascii="Times New Roman" w:hAnsi="Times New Roman" w:cs="Times New Roman"/>
                <w:sz w:val="20"/>
                <w:szCs w:val="20"/>
              </w:rPr>
              <w:t>, Goojara, Viusasa, Hulu</w:t>
            </w:r>
          </w:p>
        </w:tc>
        <w:tc>
          <w:tcPr>
            <w:tcW w:w="1454" w:type="dxa"/>
          </w:tcPr>
          <w:p w14:paraId="618B4033" w14:textId="03289906" w:rsidR="006B784C" w:rsidRPr="00B97680" w:rsidRDefault="006B784C" w:rsidP="006B784C">
            <w:pPr>
              <w:jc w:val="center"/>
              <w:rPr>
                <w:rFonts w:ascii="Times New Roman" w:hAnsi="Times New Roman" w:cs="Times New Roman"/>
                <w:sz w:val="20"/>
                <w:szCs w:val="20"/>
              </w:rPr>
            </w:pPr>
            <w:r>
              <w:rPr>
                <w:rFonts w:ascii="Times New Roman" w:hAnsi="Times New Roman" w:cs="Times New Roman"/>
                <w:sz w:val="20"/>
                <w:szCs w:val="20"/>
              </w:rPr>
              <w:t>7</w:t>
            </w:r>
          </w:p>
        </w:tc>
        <w:tc>
          <w:tcPr>
            <w:tcW w:w="1454" w:type="dxa"/>
          </w:tcPr>
          <w:p w14:paraId="147BA01C" w14:textId="518DBF3C" w:rsidR="006B784C" w:rsidRDefault="006B784C" w:rsidP="006B784C">
            <w:pPr>
              <w:jc w:val="center"/>
              <w:rPr>
                <w:rFonts w:ascii="Times New Roman" w:hAnsi="Times New Roman" w:cs="Times New Roman"/>
                <w:sz w:val="20"/>
                <w:szCs w:val="20"/>
              </w:rPr>
            </w:pPr>
            <w:r>
              <w:rPr>
                <w:rFonts w:ascii="Times New Roman" w:hAnsi="Times New Roman" w:cs="Times New Roman"/>
                <w:sz w:val="20"/>
                <w:szCs w:val="20"/>
              </w:rPr>
              <w:t>7</w:t>
            </w:r>
          </w:p>
        </w:tc>
      </w:tr>
    </w:tbl>
    <w:p w14:paraId="47AE1230" w14:textId="77777777" w:rsidR="00F3038B" w:rsidRPr="00B97680" w:rsidRDefault="00F3038B" w:rsidP="00F3038B">
      <w:pPr>
        <w:tabs>
          <w:tab w:val="left" w:pos="1335"/>
        </w:tabs>
        <w:spacing w:after="0"/>
        <w:rPr>
          <w:rFonts w:ascii="Times New Roman" w:hAnsi="Times New Roman" w:cs="Times New Roman"/>
          <w:b/>
          <w:sz w:val="20"/>
          <w:szCs w:val="20"/>
        </w:rPr>
      </w:pPr>
    </w:p>
    <w:p w14:paraId="4BFB8B16" w14:textId="462B46D7" w:rsidR="004B19CC" w:rsidRPr="00B97680" w:rsidRDefault="006B784C" w:rsidP="004B19CC">
      <w:pPr>
        <w:tabs>
          <w:tab w:val="left" w:pos="1335"/>
        </w:tabs>
        <w:spacing w:after="0"/>
        <w:rPr>
          <w:rFonts w:ascii="Times New Roman" w:hAnsi="Times New Roman" w:cs="Times New Roman"/>
          <w:b/>
          <w:i/>
          <w:sz w:val="20"/>
          <w:szCs w:val="20"/>
        </w:rPr>
      </w:pPr>
      <w:r>
        <w:rPr>
          <w:rFonts w:ascii="Times New Roman" w:hAnsi="Times New Roman" w:cs="Times New Roman"/>
          <w:b/>
          <w:sz w:val="20"/>
          <w:szCs w:val="20"/>
        </w:rPr>
        <w:t>Q3</w:t>
      </w:r>
      <w:r w:rsidR="004B19CC" w:rsidRPr="00B97680">
        <w:rPr>
          <w:rFonts w:ascii="Times New Roman" w:hAnsi="Times New Roman" w:cs="Times New Roman"/>
          <w:sz w:val="20"/>
          <w:szCs w:val="20"/>
        </w:rPr>
        <w:t xml:space="preserve">. On an average weekday how much time would spend </w:t>
      </w:r>
      <w:r w:rsidR="00A61BA4">
        <w:rPr>
          <w:rFonts w:ascii="Times New Roman" w:hAnsi="Times New Roman" w:cs="Times New Roman"/>
          <w:sz w:val="20"/>
          <w:szCs w:val="20"/>
        </w:rPr>
        <w:t>consuming the following media</w:t>
      </w:r>
      <w:r w:rsidR="004B19CC" w:rsidRPr="00B97680">
        <w:rPr>
          <w:rFonts w:ascii="Times New Roman" w:hAnsi="Times New Roman" w:cs="Times New Roman"/>
          <w:sz w:val="20"/>
          <w:szCs w:val="20"/>
        </w:rPr>
        <w:t xml:space="preserve"> …. </w:t>
      </w:r>
      <w:r w:rsidR="004B19CC" w:rsidRPr="00B97680">
        <w:rPr>
          <w:rFonts w:ascii="Times New Roman" w:hAnsi="Times New Roman" w:cs="Times New Roman"/>
          <w:b/>
          <w:i/>
          <w:sz w:val="20"/>
          <w:szCs w:val="20"/>
        </w:rPr>
        <w:t xml:space="preserve"> Single Response </w:t>
      </w:r>
    </w:p>
    <w:p w14:paraId="5E64F837" w14:textId="77777777" w:rsidR="004B19CC" w:rsidRPr="00B97680" w:rsidRDefault="004B19CC" w:rsidP="004B19CC">
      <w:pPr>
        <w:tabs>
          <w:tab w:val="left" w:pos="1335"/>
        </w:tabs>
        <w:spacing w:after="0"/>
        <w:rPr>
          <w:rFonts w:ascii="Times New Roman" w:hAnsi="Times New Roman" w:cs="Times New Roman"/>
          <w:b/>
          <w:i/>
          <w:sz w:val="20"/>
          <w:szCs w:val="20"/>
        </w:rPr>
      </w:pPr>
    </w:p>
    <w:tbl>
      <w:tblPr>
        <w:tblStyle w:val="TableGrid"/>
        <w:tblW w:w="9803" w:type="dxa"/>
        <w:tblLook w:val="04A0" w:firstRow="1" w:lastRow="0" w:firstColumn="1" w:lastColumn="0" w:noHBand="0" w:noVBand="1"/>
      </w:tblPr>
      <w:tblGrid>
        <w:gridCol w:w="2458"/>
        <w:gridCol w:w="1224"/>
        <w:gridCol w:w="1617"/>
        <w:gridCol w:w="1140"/>
        <w:gridCol w:w="1140"/>
        <w:gridCol w:w="1140"/>
        <w:gridCol w:w="1084"/>
      </w:tblGrid>
      <w:tr w:rsidR="004B19CC" w:rsidRPr="00B97680" w14:paraId="0A3EADF1" w14:textId="3C6A0A17" w:rsidTr="004B19CC">
        <w:trPr>
          <w:trHeight w:val="357"/>
        </w:trPr>
        <w:tc>
          <w:tcPr>
            <w:tcW w:w="2458" w:type="dxa"/>
          </w:tcPr>
          <w:p w14:paraId="712963C5" w14:textId="77777777" w:rsidR="004B19CC" w:rsidRPr="00B97680" w:rsidRDefault="004B19CC" w:rsidP="001154CA">
            <w:pPr>
              <w:rPr>
                <w:rFonts w:ascii="Times New Roman" w:hAnsi="Times New Roman" w:cs="Times New Roman"/>
                <w:sz w:val="20"/>
                <w:szCs w:val="20"/>
              </w:rPr>
            </w:pPr>
          </w:p>
        </w:tc>
        <w:tc>
          <w:tcPr>
            <w:tcW w:w="1224" w:type="dxa"/>
          </w:tcPr>
          <w:p w14:paraId="5BE5641E" w14:textId="04C19B10"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&lt;30 Mins</w:t>
            </w:r>
          </w:p>
        </w:tc>
        <w:tc>
          <w:tcPr>
            <w:tcW w:w="1617" w:type="dxa"/>
          </w:tcPr>
          <w:p w14:paraId="3AE6759F" w14:textId="63C924E2"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30 Mins – 1 Hrs</w:t>
            </w:r>
          </w:p>
        </w:tc>
        <w:tc>
          <w:tcPr>
            <w:tcW w:w="1140" w:type="dxa"/>
          </w:tcPr>
          <w:p w14:paraId="64B505EF" w14:textId="3721C2A6"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1-2 Hrs</w:t>
            </w:r>
          </w:p>
        </w:tc>
        <w:tc>
          <w:tcPr>
            <w:tcW w:w="1140" w:type="dxa"/>
          </w:tcPr>
          <w:p w14:paraId="7F441DE8" w14:textId="7195233B"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2-4 Hrs</w:t>
            </w:r>
          </w:p>
        </w:tc>
        <w:tc>
          <w:tcPr>
            <w:tcW w:w="1140" w:type="dxa"/>
          </w:tcPr>
          <w:p w14:paraId="74C0E516" w14:textId="1F0FC455"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4-6 Hrs</w:t>
            </w:r>
          </w:p>
        </w:tc>
        <w:tc>
          <w:tcPr>
            <w:tcW w:w="1084" w:type="dxa"/>
          </w:tcPr>
          <w:p w14:paraId="4B11EE32" w14:textId="05354B8D" w:rsidR="004B19CC" w:rsidRPr="00B97680" w:rsidRDefault="004B19CC" w:rsidP="001154CA">
            <w:pPr>
              <w:jc w:val="center"/>
              <w:rPr>
                <w:rFonts w:ascii="Times New Roman" w:hAnsi="Times New Roman" w:cs="Times New Roman"/>
                <w:sz w:val="20"/>
                <w:szCs w:val="20"/>
              </w:rPr>
            </w:pPr>
            <w:r w:rsidRPr="00B97680">
              <w:rPr>
                <w:rFonts w:ascii="Times New Roman" w:hAnsi="Times New Roman" w:cs="Times New Roman"/>
                <w:sz w:val="20"/>
                <w:szCs w:val="20"/>
              </w:rPr>
              <w:t>6+ Hrs</w:t>
            </w:r>
          </w:p>
        </w:tc>
      </w:tr>
      <w:tr w:rsidR="00A61BA4" w:rsidRPr="00B97680" w14:paraId="70E64688" w14:textId="09EBDCD8" w:rsidTr="005326E9">
        <w:trPr>
          <w:trHeight w:val="323"/>
        </w:trPr>
        <w:tc>
          <w:tcPr>
            <w:tcW w:w="2458" w:type="dxa"/>
          </w:tcPr>
          <w:p w14:paraId="21A39E44" w14:textId="7F97A584" w:rsidR="00A61BA4" w:rsidRPr="00B97680" w:rsidRDefault="00A61BA4" w:rsidP="00A61BA4">
            <w:pPr>
              <w:rPr>
                <w:rFonts w:ascii="Times New Roman" w:hAnsi="Times New Roman" w:cs="Times New Roman"/>
                <w:sz w:val="20"/>
                <w:szCs w:val="20"/>
              </w:rPr>
            </w:pPr>
            <w:r w:rsidRPr="00B97680">
              <w:rPr>
                <w:rFonts w:ascii="Times New Roman" w:hAnsi="Times New Roman" w:cs="Times New Roman"/>
                <w:sz w:val="20"/>
                <w:szCs w:val="20"/>
              </w:rPr>
              <w:t>Radio</w:t>
            </w:r>
          </w:p>
        </w:tc>
        <w:tc>
          <w:tcPr>
            <w:tcW w:w="1224" w:type="dxa"/>
          </w:tcPr>
          <w:p w14:paraId="1CFB5485" w14:textId="526666EF"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154714D7" w14:textId="1DE33F7B"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2C319D43" w14:textId="5315BF4A"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6BB77CE4" w14:textId="4C376A61"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4C118A39" w14:textId="5A1491F9"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3883F46E" w14:textId="08867BDA"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23CB590C" w14:textId="3944EF03" w:rsidTr="005326E9">
        <w:trPr>
          <w:trHeight w:val="233"/>
        </w:trPr>
        <w:tc>
          <w:tcPr>
            <w:tcW w:w="2458" w:type="dxa"/>
          </w:tcPr>
          <w:p w14:paraId="4D2CD5E7" w14:textId="11704693" w:rsidR="00A61BA4" w:rsidRPr="00B97680" w:rsidRDefault="00A61BA4" w:rsidP="00A61BA4">
            <w:pPr>
              <w:rPr>
                <w:rFonts w:ascii="Times New Roman" w:hAnsi="Times New Roman" w:cs="Times New Roman"/>
                <w:sz w:val="20"/>
                <w:szCs w:val="20"/>
              </w:rPr>
            </w:pPr>
            <w:r>
              <w:rPr>
                <w:rFonts w:ascii="Times New Roman" w:hAnsi="Times New Roman" w:cs="Times New Roman"/>
                <w:sz w:val="20"/>
                <w:szCs w:val="20"/>
              </w:rPr>
              <w:t>TV</w:t>
            </w:r>
          </w:p>
        </w:tc>
        <w:tc>
          <w:tcPr>
            <w:tcW w:w="1224" w:type="dxa"/>
          </w:tcPr>
          <w:p w14:paraId="4C16DA8E" w14:textId="7612501E"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3F8A5D12" w14:textId="737461A7"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4A5FA5D4" w14:textId="0E556E62"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0882876B" w14:textId="6D599F44"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4089247D" w14:textId="09BF2591"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249211C5" w14:textId="74CBFBA3"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388583F0" w14:textId="12C07794" w:rsidTr="004B19CC">
        <w:trPr>
          <w:trHeight w:val="357"/>
        </w:trPr>
        <w:tc>
          <w:tcPr>
            <w:tcW w:w="2458" w:type="dxa"/>
          </w:tcPr>
          <w:p w14:paraId="4B23E492" w14:textId="6EA7411D" w:rsidR="00A61BA4" w:rsidRPr="00B97680" w:rsidRDefault="00A61BA4" w:rsidP="00A61BA4">
            <w:pPr>
              <w:rPr>
                <w:rFonts w:ascii="Times New Roman" w:hAnsi="Times New Roman" w:cs="Times New Roman"/>
                <w:sz w:val="20"/>
                <w:szCs w:val="20"/>
              </w:rPr>
            </w:pPr>
            <w:r>
              <w:rPr>
                <w:rFonts w:ascii="Times New Roman" w:hAnsi="Times New Roman" w:cs="Times New Roman"/>
                <w:sz w:val="20"/>
                <w:szCs w:val="20"/>
              </w:rPr>
              <w:t>Social Media</w:t>
            </w:r>
          </w:p>
        </w:tc>
        <w:tc>
          <w:tcPr>
            <w:tcW w:w="1224" w:type="dxa"/>
          </w:tcPr>
          <w:p w14:paraId="3B048C42" w14:textId="15A2BA7C"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29263AD2" w14:textId="7F0AC672"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37F9E822" w14:textId="58160A1D"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7B660C59" w14:textId="66222E41"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6E6D1CB8" w14:textId="107CD3C8"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7CB82767" w14:textId="596C8849"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212C098D" w14:textId="3FCC94ED" w:rsidTr="005326E9">
        <w:trPr>
          <w:trHeight w:val="323"/>
        </w:trPr>
        <w:tc>
          <w:tcPr>
            <w:tcW w:w="2458" w:type="dxa"/>
          </w:tcPr>
          <w:p w14:paraId="75235E5C" w14:textId="775E4AEA" w:rsidR="00A61BA4" w:rsidRPr="00B97680" w:rsidRDefault="00F8040C" w:rsidP="00A61BA4">
            <w:pPr>
              <w:rPr>
                <w:rFonts w:ascii="Times New Roman" w:hAnsi="Times New Roman" w:cs="Times New Roman"/>
                <w:sz w:val="20"/>
                <w:szCs w:val="20"/>
              </w:rPr>
            </w:pPr>
            <w:r>
              <w:rPr>
                <w:rFonts w:ascii="Times New Roman" w:hAnsi="Times New Roman" w:cs="Times New Roman"/>
                <w:sz w:val="20"/>
                <w:szCs w:val="20"/>
              </w:rPr>
              <w:t>Websites</w:t>
            </w:r>
          </w:p>
        </w:tc>
        <w:tc>
          <w:tcPr>
            <w:tcW w:w="1224" w:type="dxa"/>
          </w:tcPr>
          <w:p w14:paraId="68E7D6E5" w14:textId="4A371B23"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5A3BCE08" w14:textId="37D73703"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279F48FB" w14:textId="2A6143F9"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0AB140AD" w14:textId="000EB609"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223D34F8" w14:textId="3791EC14"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267A2157" w14:textId="38365CBE"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530F00C2" w14:textId="365DC6E5" w:rsidTr="004B19CC">
        <w:trPr>
          <w:trHeight w:val="336"/>
        </w:trPr>
        <w:tc>
          <w:tcPr>
            <w:tcW w:w="2458" w:type="dxa"/>
          </w:tcPr>
          <w:p w14:paraId="31773174" w14:textId="0D919257" w:rsidR="00A61BA4" w:rsidRPr="00B97680" w:rsidRDefault="00A61BA4" w:rsidP="00A61BA4">
            <w:pPr>
              <w:rPr>
                <w:rFonts w:ascii="Times New Roman" w:hAnsi="Times New Roman" w:cs="Times New Roman"/>
                <w:sz w:val="20"/>
                <w:szCs w:val="20"/>
              </w:rPr>
            </w:pPr>
            <w:r w:rsidRPr="00B97680">
              <w:rPr>
                <w:rFonts w:ascii="Times New Roman" w:hAnsi="Times New Roman" w:cs="Times New Roman"/>
                <w:sz w:val="20"/>
                <w:szCs w:val="20"/>
              </w:rPr>
              <w:t>Podcasts</w:t>
            </w:r>
          </w:p>
        </w:tc>
        <w:tc>
          <w:tcPr>
            <w:tcW w:w="1224" w:type="dxa"/>
          </w:tcPr>
          <w:p w14:paraId="44B0F0B4" w14:textId="04AEEDAF"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3A60C52B" w14:textId="6558AAE4"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641F738D" w14:textId="584DAD9D"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34300EA1" w14:textId="2021439E"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45091B77" w14:textId="2350DD04"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46A41330" w14:textId="39B15499"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30C90D10" w14:textId="1F80E3AB" w:rsidTr="004B19CC">
        <w:trPr>
          <w:trHeight w:val="357"/>
        </w:trPr>
        <w:tc>
          <w:tcPr>
            <w:tcW w:w="2458" w:type="dxa"/>
          </w:tcPr>
          <w:p w14:paraId="019CE461" w14:textId="0287DF0E" w:rsidR="00A61BA4" w:rsidRPr="00B97680" w:rsidRDefault="00A61BA4" w:rsidP="00F8040C">
            <w:pPr>
              <w:rPr>
                <w:rFonts w:ascii="Times New Roman" w:hAnsi="Times New Roman" w:cs="Times New Roman"/>
                <w:sz w:val="20"/>
                <w:szCs w:val="20"/>
              </w:rPr>
            </w:pPr>
            <w:r>
              <w:rPr>
                <w:rFonts w:ascii="Times New Roman" w:hAnsi="Times New Roman" w:cs="Times New Roman"/>
                <w:sz w:val="20"/>
                <w:szCs w:val="20"/>
              </w:rPr>
              <w:t>Music St</w:t>
            </w:r>
            <w:r w:rsidR="002D6F48">
              <w:rPr>
                <w:rFonts w:ascii="Times New Roman" w:hAnsi="Times New Roman" w:cs="Times New Roman"/>
                <w:sz w:val="20"/>
                <w:szCs w:val="20"/>
              </w:rPr>
              <w:t>r</w:t>
            </w:r>
            <w:r>
              <w:rPr>
                <w:rFonts w:ascii="Times New Roman" w:hAnsi="Times New Roman" w:cs="Times New Roman"/>
                <w:sz w:val="20"/>
                <w:szCs w:val="20"/>
              </w:rPr>
              <w:t xml:space="preserve">eaming Services eg </w:t>
            </w:r>
            <w:r w:rsidR="002D6F48">
              <w:rPr>
                <w:rFonts w:ascii="Times New Roman" w:hAnsi="Times New Roman" w:cs="Times New Roman"/>
                <w:sz w:val="20"/>
                <w:szCs w:val="20"/>
              </w:rPr>
              <w:t xml:space="preserve">Youtube, </w:t>
            </w:r>
            <w:r>
              <w:rPr>
                <w:rFonts w:ascii="Times New Roman" w:hAnsi="Times New Roman" w:cs="Times New Roman"/>
                <w:sz w:val="20"/>
                <w:szCs w:val="20"/>
              </w:rPr>
              <w:t>Spotify</w:t>
            </w:r>
          </w:p>
        </w:tc>
        <w:tc>
          <w:tcPr>
            <w:tcW w:w="1224" w:type="dxa"/>
          </w:tcPr>
          <w:p w14:paraId="7AF1FECE" w14:textId="294FC6A2"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0DE2ACBF" w14:textId="06C1CA2B"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262A2FFE" w14:textId="612280DA"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588A7125" w14:textId="7CA09143"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12E8A55F" w14:textId="6F74BFC3"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2EAAD8AF" w14:textId="6FC7E380"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r w:rsidR="00A61BA4" w:rsidRPr="00B97680" w14:paraId="33B22B16" w14:textId="77777777" w:rsidTr="004B19CC">
        <w:trPr>
          <w:trHeight w:val="357"/>
        </w:trPr>
        <w:tc>
          <w:tcPr>
            <w:tcW w:w="2458" w:type="dxa"/>
          </w:tcPr>
          <w:p w14:paraId="22AD4D0E" w14:textId="53E13956" w:rsidR="00A61BA4" w:rsidRDefault="00A61BA4" w:rsidP="002D6F48">
            <w:pPr>
              <w:rPr>
                <w:rFonts w:ascii="Times New Roman" w:hAnsi="Times New Roman" w:cs="Times New Roman"/>
                <w:sz w:val="20"/>
                <w:szCs w:val="20"/>
              </w:rPr>
            </w:pPr>
            <w:r>
              <w:rPr>
                <w:rFonts w:ascii="Times New Roman" w:hAnsi="Times New Roman" w:cs="Times New Roman"/>
                <w:sz w:val="20"/>
                <w:szCs w:val="20"/>
              </w:rPr>
              <w:t>Video Services eg Netflix, Showmax</w:t>
            </w:r>
          </w:p>
        </w:tc>
        <w:tc>
          <w:tcPr>
            <w:tcW w:w="1224" w:type="dxa"/>
          </w:tcPr>
          <w:p w14:paraId="6D71E4CE" w14:textId="6E51D1DD" w:rsidR="00A61BA4" w:rsidRPr="00B97680" w:rsidRDefault="00A61BA4" w:rsidP="00A61BA4">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617" w:type="dxa"/>
          </w:tcPr>
          <w:p w14:paraId="4563A10E" w14:textId="435DE017"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2</w:t>
            </w:r>
          </w:p>
        </w:tc>
        <w:tc>
          <w:tcPr>
            <w:tcW w:w="1140" w:type="dxa"/>
          </w:tcPr>
          <w:p w14:paraId="1A26776C" w14:textId="30D24F84"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3</w:t>
            </w:r>
          </w:p>
        </w:tc>
        <w:tc>
          <w:tcPr>
            <w:tcW w:w="1140" w:type="dxa"/>
          </w:tcPr>
          <w:p w14:paraId="50C01BD6" w14:textId="554844FB"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4</w:t>
            </w:r>
          </w:p>
        </w:tc>
        <w:tc>
          <w:tcPr>
            <w:tcW w:w="1140" w:type="dxa"/>
          </w:tcPr>
          <w:p w14:paraId="74F8C405" w14:textId="090953CF"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5</w:t>
            </w:r>
          </w:p>
        </w:tc>
        <w:tc>
          <w:tcPr>
            <w:tcW w:w="1084" w:type="dxa"/>
          </w:tcPr>
          <w:p w14:paraId="0684E782" w14:textId="5E3CA9AA" w:rsidR="00A61BA4" w:rsidRPr="00B97680" w:rsidRDefault="00A61BA4" w:rsidP="00A61BA4">
            <w:pPr>
              <w:jc w:val="center"/>
              <w:rPr>
                <w:rFonts w:ascii="Times New Roman" w:hAnsi="Times New Roman" w:cs="Times New Roman"/>
                <w:sz w:val="20"/>
                <w:szCs w:val="20"/>
              </w:rPr>
            </w:pPr>
            <w:r>
              <w:rPr>
                <w:rFonts w:ascii="Times New Roman" w:hAnsi="Times New Roman" w:cs="Times New Roman"/>
                <w:sz w:val="20"/>
                <w:szCs w:val="20"/>
              </w:rPr>
              <w:t>6</w:t>
            </w:r>
          </w:p>
        </w:tc>
      </w:tr>
    </w:tbl>
    <w:p w14:paraId="7BFC90DA" w14:textId="77777777" w:rsidR="00F3038B" w:rsidRPr="00B97680" w:rsidRDefault="00F3038B" w:rsidP="00F3038B">
      <w:pPr>
        <w:tabs>
          <w:tab w:val="left" w:pos="1335"/>
        </w:tabs>
        <w:spacing w:after="0"/>
        <w:rPr>
          <w:rFonts w:ascii="Times New Roman" w:hAnsi="Times New Roman" w:cs="Times New Roman"/>
          <w:b/>
          <w:sz w:val="20"/>
          <w:szCs w:val="20"/>
        </w:rPr>
      </w:pPr>
    </w:p>
    <w:p w14:paraId="3136FC1F" w14:textId="77777777" w:rsidR="00217141" w:rsidRDefault="00217141" w:rsidP="006B784C">
      <w:pPr>
        <w:tabs>
          <w:tab w:val="left" w:pos="1335"/>
        </w:tabs>
        <w:spacing w:after="0"/>
        <w:rPr>
          <w:rFonts w:ascii="Times New Roman" w:hAnsi="Times New Roman" w:cs="Times New Roman"/>
          <w:b/>
          <w:sz w:val="20"/>
          <w:szCs w:val="20"/>
        </w:rPr>
      </w:pPr>
    </w:p>
    <w:p w14:paraId="496D7E6E" w14:textId="79F3F10E" w:rsidR="00217141" w:rsidRPr="00B97680" w:rsidRDefault="00217141" w:rsidP="00217141">
      <w:pPr>
        <w:tabs>
          <w:tab w:val="left" w:pos="1335"/>
        </w:tabs>
        <w:spacing w:after="0"/>
        <w:rPr>
          <w:rFonts w:ascii="Times New Roman" w:hAnsi="Times New Roman" w:cs="Times New Roman"/>
          <w:b/>
          <w:i/>
          <w:sz w:val="20"/>
          <w:szCs w:val="20"/>
        </w:rPr>
      </w:pPr>
      <w:r>
        <w:rPr>
          <w:rFonts w:ascii="Times New Roman" w:hAnsi="Times New Roman" w:cs="Times New Roman"/>
          <w:b/>
          <w:sz w:val="20"/>
          <w:szCs w:val="20"/>
        </w:rPr>
        <w:t>Q4</w:t>
      </w:r>
      <w:r w:rsidRPr="00B97680">
        <w:rPr>
          <w:rFonts w:ascii="Times New Roman" w:hAnsi="Times New Roman" w:cs="Times New Roman"/>
          <w:sz w:val="20"/>
          <w:szCs w:val="20"/>
        </w:rPr>
        <w:t xml:space="preserve">. Where would you say you do majority of your </w:t>
      </w:r>
      <w:r>
        <w:rPr>
          <w:rFonts w:ascii="Times New Roman" w:hAnsi="Times New Roman" w:cs="Times New Roman"/>
          <w:sz w:val="20"/>
          <w:szCs w:val="20"/>
        </w:rPr>
        <w:t>consuming</w:t>
      </w:r>
      <w:r w:rsidR="00EB2749">
        <w:rPr>
          <w:rFonts w:ascii="Times New Roman" w:hAnsi="Times New Roman" w:cs="Times New Roman"/>
          <w:sz w:val="20"/>
          <w:szCs w:val="20"/>
        </w:rPr>
        <w:t xml:space="preserve"> the following media is?</w:t>
      </w:r>
      <w:r w:rsidRPr="00B97680">
        <w:rPr>
          <w:rFonts w:ascii="Times New Roman" w:hAnsi="Times New Roman" w:cs="Times New Roman"/>
          <w:sz w:val="20"/>
          <w:szCs w:val="20"/>
        </w:rPr>
        <w:t xml:space="preserve"> </w:t>
      </w:r>
      <w:r w:rsidRPr="00B97680">
        <w:rPr>
          <w:rFonts w:ascii="Times New Roman" w:hAnsi="Times New Roman" w:cs="Times New Roman"/>
          <w:b/>
          <w:i/>
          <w:sz w:val="20"/>
          <w:szCs w:val="20"/>
        </w:rPr>
        <w:t xml:space="preserve"> </w:t>
      </w:r>
      <w:r w:rsidR="00EB2749">
        <w:rPr>
          <w:rFonts w:ascii="Times New Roman" w:hAnsi="Times New Roman" w:cs="Times New Roman"/>
          <w:b/>
          <w:i/>
          <w:sz w:val="20"/>
          <w:szCs w:val="20"/>
        </w:rPr>
        <w:t>(Single Response)</w:t>
      </w:r>
    </w:p>
    <w:p w14:paraId="0898168F" w14:textId="77777777" w:rsidR="00217141" w:rsidRPr="00B97680" w:rsidRDefault="00217141" w:rsidP="00217141">
      <w:pPr>
        <w:tabs>
          <w:tab w:val="left" w:pos="1335"/>
        </w:tabs>
        <w:spacing w:after="0"/>
        <w:rPr>
          <w:rFonts w:ascii="Times New Roman" w:hAnsi="Times New Roman" w:cs="Times New Roman"/>
          <w:b/>
          <w:i/>
          <w:sz w:val="20"/>
          <w:szCs w:val="20"/>
        </w:rPr>
      </w:pPr>
    </w:p>
    <w:tbl>
      <w:tblPr>
        <w:tblStyle w:val="TableGrid"/>
        <w:tblW w:w="10552" w:type="dxa"/>
        <w:tblLook w:val="04A0" w:firstRow="1" w:lastRow="0" w:firstColumn="1" w:lastColumn="0" w:noHBand="0" w:noVBand="1"/>
      </w:tblPr>
      <w:tblGrid>
        <w:gridCol w:w="2340"/>
        <w:gridCol w:w="760"/>
        <w:gridCol w:w="796"/>
        <w:gridCol w:w="1233"/>
        <w:gridCol w:w="797"/>
        <w:gridCol w:w="1004"/>
        <w:gridCol w:w="1202"/>
        <w:gridCol w:w="1004"/>
        <w:gridCol w:w="737"/>
        <w:gridCol w:w="679"/>
      </w:tblGrid>
      <w:tr w:rsidR="00EB2749" w:rsidRPr="00B97680" w14:paraId="58A7B5B4" w14:textId="77777777" w:rsidTr="00EB2749">
        <w:trPr>
          <w:trHeight w:val="321"/>
        </w:trPr>
        <w:tc>
          <w:tcPr>
            <w:tcW w:w="2340" w:type="dxa"/>
          </w:tcPr>
          <w:p w14:paraId="4DA62232" w14:textId="77777777" w:rsidR="00EB2749" w:rsidRPr="00B97680" w:rsidRDefault="00EB2749" w:rsidP="00DF4A43">
            <w:pPr>
              <w:rPr>
                <w:rFonts w:ascii="Times New Roman" w:hAnsi="Times New Roman" w:cs="Times New Roman"/>
                <w:sz w:val="20"/>
                <w:szCs w:val="20"/>
              </w:rPr>
            </w:pPr>
          </w:p>
        </w:tc>
        <w:tc>
          <w:tcPr>
            <w:tcW w:w="760" w:type="dxa"/>
          </w:tcPr>
          <w:p w14:paraId="797AC57B"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At Home</w:t>
            </w:r>
          </w:p>
        </w:tc>
        <w:tc>
          <w:tcPr>
            <w:tcW w:w="796" w:type="dxa"/>
          </w:tcPr>
          <w:p w14:paraId="75F70068"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In the Car</w:t>
            </w:r>
          </w:p>
        </w:tc>
        <w:tc>
          <w:tcPr>
            <w:tcW w:w="1233" w:type="dxa"/>
          </w:tcPr>
          <w:p w14:paraId="1FD79862"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In Public transport like Matatu</w:t>
            </w:r>
          </w:p>
        </w:tc>
        <w:tc>
          <w:tcPr>
            <w:tcW w:w="797" w:type="dxa"/>
          </w:tcPr>
          <w:p w14:paraId="2CFDB228"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At Work</w:t>
            </w:r>
          </w:p>
        </w:tc>
        <w:tc>
          <w:tcPr>
            <w:tcW w:w="1004" w:type="dxa"/>
          </w:tcPr>
          <w:p w14:paraId="1BA8781C"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Outdoors</w:t>
            </w:r>
          </w:p>
        </w:tc>
        <w:tc>
          <w:tcPr>
            <w:tcW w:w="1202" w:type="dxa"/>
          </w:tcPr>
          <w:p w14:paraId="7A1D42ED" w14:textId="1E1CF43E" w:rsidR="00EB2749" w:rsidRPr="00B97680" w:rsidRDefault="00EB2749" w:rsidP="00DF4A43">
            <w:pPr>
              <w:jc w:val="center"/>
              <w:rPr>
                <w:rFonts w:ascii="Times New Roman" w:hAnsi="Times New Roman" w:cs="Times New Roman"/>
                <w:sz w:val="20"/>
                <w:szCs w:val="20"/>
              </w:rPr>
            </w:pPr>
            <w:r>
              <w:rPr>
                <w:rFonts w:ascii="Times New Roman" w:hAnsi="Times New Roman" w:cs="Times New Roman"/>
                <w:sz w:val="20"/>
                <w:szCs w:val="20"/>
              </w:rPr>
              <w:t>Restaurants /Pubs</w:t>
            </w:r>
          </w:p>
        </w:tc>
        <w:tc>
          <w:tcPr>
            <w:tcW w:w="1004" w:type="dxa"/>
          </w:tcPr>
          <w:p w14:paraId="291479E7" w14:textId="1AFD150D"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Other (Specify)</w:t>
            </w:r>
          </w:p>
        </w:tc>
        <w:tc>
          <w:tcPr>
            <w:tcW w:w="737" w:type="dxa"/>
          </w:tcPr>
          <w:p w14:paraId="11956172"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Don’t Know</w:t>
            </w:r>
          </w:p>
        </w:tc>
        <w:tc>
          <w:tcPr>
            <w:tcW w:w="679" w:type="dxa"/>
          </w:tcPr>
          <w:p w14:paraId="2AC813AE" w14:textId="77777777" w:rsidR="00EB2749" w:rsidRPr="00B97680" w:rsidRDefault="00EB2749" w:rsidP="00DF4A43">
            <w:pPr>
              <w:jc w:val="center"/>
              <w:rPr>
                <w:rFonts w:ascii="Times New Roman" w:hAnsi="Times New Roman" w:cs="Times New Roman"/>
                <w:sz w:val="20"/>
                <w:szCs w:val="20"/>
              </w:rPr>
            </w:pPr>
            <w:r w:rsidRPr="00B97680">
              <w:rPr>
                <w:rFonts w:ascii="Times New Roman" w:hAnsi="Times New Roman" w:cs="Times New Roman"/>
                <w:sz w:val="20"/>
                <w:szCs w:val="20"/>
              </w:rPr>
              <w:t>None</w:t>
            </w:r>
          </w:p>
        </w:tc>
      </w:tr>
      <w:tr w:rsidR="00EB2749" w:rsidRPr="00B97680" w14:paraId="24843593" w14:textId="77777777" w:rsidTr="00EB2749">
        <w:trPr>
          <w:trHeight w:val="321"/>
        </w:trPr>
        <w:tc>
          <w:tcPr>
            <w:tcW w:w="2340" w:type="dxa"/>
          </w:tcPr>
          <w:p w14:paraId="34F29CC6" w14:textId="4E8E1D54" w:rsidR="00EB2749" w:rsidRPr="00B97680" w:rsidRDefault="00EB2749" w:rsidP="00EB2749">
            <w:pPr>
              <w:rPr>
                <w:rFonts w:ascii="Times New Roman" w:hAnsi="Times New Roman" w:cs="Times New Roman"/>
                <w:sz w:val="20"/>
                <w:szCs w:val="20"/>
              </w:rPr>
            </w:pPr>
            <w:r w:rsidRPr="00B97680">
              <w:rPr>
                <w:rFonts w:ascii="Times New Roman" w:hAnsi="Times New Roman" w:cs="Times New Roman"/>
                <w:sz w:val="20"/>
                <w:szCs w:val="20"/>
              </w:rPr>
              <w:t>Radio</w:t>
            </w:r>
          </w:p>
        </w:tc>
        <w:tc>
          <w:tcPr>
            <w:tcW w:w="760" w:type="dxa"/>
          </w:tcPr>
          <w:p w14:paraId="5A751E5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5A1AA5BB"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4B54EFDE"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1482F7EF"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7F6E4EF5"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64C18739" w14:textId="57D2A179"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45D8039E" w14:textId="2F3CA984"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737" w:type="dxa"/>
          </w:tcPr>
          <w:p w14:paraId="0B0F8C8F" w14:textId="45B5AE20" w:rsidR="00EB2749" w:rsidRPr="00B97680" w:rsidRDefault="00EB2749" w:rsidP="00EB2749">
            <w:pPr>
              <w:rPr>
                <w:rFonts w:ascii="Times New Roman" w:hAnsi="Times New Roman" w:cs="Times New Roman"/>
                <w:sz w:val="20"/>
                <w:szCs w:val="20"/>
              </w:rPr>
            </w:pPr>
            <w:r>
              <w:rPr>
                <w:rFonts w:ascii="Times New Roman" w:hAnsi="Times New Roman" w:cs="Times New Roman"/>
                <w:sz w:val="20"/>
                <w:szCs w:val="20"/>
              </w:rPr>
              <w:t xml:space="preserve">   8</w:t>
            </w:r>
          </w:p>
        </w:tc>
        <w:tc>
          <w:tcPr>
            <w:tcW w:w="679" w:type="dxa"/>
          </w:tcPr>
          <w:p w14:paraId="6E8FFA5A" w14:textId="4B4AA074"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0D8101E1" w14:textId="77777777" w:rsidTr="00EB2749">
        <w:trPr>
          <w:trHeight w:val="302"/>
        </w:trPr>
        <w:tc>
          <w:tcPr>
            <w:tcW w:w="2340" w:type="dxa"/>
          </w:tcPr>
          <w:p w14:paraId="7F080B03" w14:textId="7820B0C4" w:rsidR="00EB2749" w:rsidRPr="00B97680" w:rsidRDefault="00EB2749" w:rsidP="00EB2749">
            <w:pPr>
              <w:rPr>
                <w:rFonts w:ascii="Times New Roman" w:hAnsi="Times New Roman" w:cs="Times New Roman"/>
                <w:sz w:val="20"/>
                <w:szCs w:val="20"/>
              </w:rPr>
            </w:pPr>
            <w:r>
              <w:rPr>
                <w:rFonts w:ascii="Times New Roman" w:hAnsi="Times New Roman" w:cs="Times New Roman"/>
                <w:sz w:val="20"/>
                <w:szCs w:val="20"/>
              </w:rPr>
              <w:t>TV</w:t>
            </w:r>
          </w:p>
        </w:tc>
        <w:tc>
          <w:tcPr>
            <w:tcW w:w="760" w:type="dxa"/>
          </w:tcPr>
          <w:p w14:paraId="729B5E49"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4D7CFB73"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4EC73807"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4BBD48C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379E954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56376A31" w14:textId="46898C94"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59D2609F" w14:textId="73BA85A5"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76D18FB2" w14:textId="5B9C57EB"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60829AFF" w14:textId="062C0EEE"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271807FE" w14:textId="77777777" w:rsidTr="00EB2749">
        <w:trPr>
          <w:trHeight w:val="321"/>
        </w:trPr>
        <w:tc>
          <w:tcPr>
            <w:tcW w:w="2340" w:type="dxa"/>
          </w:tcPr>
          <w:p w14:paraId="2931D507" w14:textId="08ADA9AA" w:rsidR="00EB2749" w:rsidRPr="00B97680" w:rsidRDefault="00EB2749" w:rsidP="00EB2749">
            <w:pPr>
              <w:rPr>
                <w:rFonts w:ascii="Times New Roman" w:hAnsi="Times New Roman" w:cs="Times New Roman"/>
                <w:sz w:val="20"/>
                <w:szCs w:val="20"/>
              </w:rPr>
            </w:pPr>
            <w:r>
              <w:rPr>
                <w:rFonts w:ascii="Times New Roman" w:hAnsi="Times New Roman" w:cs="Times New Roman"/>
                <w:sz w:val="20"/>
                <w:szCs w:val="20"/>
              </w:rPr>
              <w:t>Social Media</w:t>
            </w:r>
          </w:p>
        </w:tc>
        <w:tc>
          <w:tcPr>
            <w:tcW w:w="760" w:type="dxa"/>
          </w:tcPr>
          <w:p w14:paraId="77C64189"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0BCD165D"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55DFAF59"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0156C0B4"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782B64E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230C5AAA" w14:textId="25E2D9A4"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33CBA008" w14:textId="6187FFBA"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25C7204F" w14:textId="42874160"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632F4286" w14:textId="7B74C4BC"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095DEEF8" w14:textId="77777777" w:rsidTr="00EB2749">
        <w:trPr>
          <w:trHeight w:val="321"/>
        </w:trPr>
        <w:tc>
          <w:tcPr>
            <w:tcW w:w="2340" w:type="dxa"/>
          </w:tcPr>
          <w:p w14:paraId="5FF751AB" w14:textId="25E6FC8A" w:rsidR="00EB2749" w:rsidRPr="00B97680" w:rsidRDefault="00F8040C" w:rsidP="00EB2749">
            <w:pPr>
              <w:rPr>
                <w:rFonts w:ascii="Times New Roman" w:hAnsi="Times New Roman" w:cs="Times New Roman"/>
                <w:sz w:val="20"/>
                <w:szCs w:val="20"/>
              </w:rPr>
            </w:pPr>
            <w:r>
              <w:rPr>
                <w:rFonts w:ascii="Times New Roman" w:hAnsi="Times New Roman" w:cs="Times New Roman"/>
                <w:sz w:val="20"/>
                <w:szCs w:val="20"/>
              </w:rPr>
              <w:t>Websites</w:t>
            </w:r>
          </w:p>
        </w:tc>
        <w:tc>
          <w:tcPr>
            <w:tcW w:w="760" w:type="dxa"/>
          </w:tcPr>
          <w:p w14:paraId="2E050861"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121F435D"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5467FD42"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346BA8D7"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21390E1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6DF47961" w14:textId="0AC4342F"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24DEFF05" w14:textId="135547FA"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19EA3B29" w14:textId="0C8E0388"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49EC4D4A" w14:textId="738EF0CC"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60F4C611" w14:textId="77777777" w:rsidTr="00EB2749">
        <w:trPr>
          <w:trHeight w:val="302"/>
        </w:trPr>
        <w:tc>
          <w:tcPr>
            <w:tcW w:w="2340" w:type="dxa"/>
          </w:tcPr>
          <w:p w14:paraId="73A566D3" w14:textId="361DC3C5" w:rsidR="00EB2749" w:rsidRPr="00B97680" w:rsidRDefault="00EB2749" w:rsidP="00EB2749">
            <w:pPr>
              <w:rPr>
                <w:rFonts w:ascii="Times New Roman" w:hAnsi="Times New Roman" w:cs="Times New Roman"/>
                <w:sz w:val="20"/>
                <w:szCs w:val="20"/>
              </w:rPr>
            </w:pPr>
            <w:r w:rsidRPr="00B97680">
              <w:rPr>
                <w:rFonts w:ascii="Times New Roman" w:hAnsi="Times New Roman" w:cs="Times New Roman"/>
                <w:sz w:val="20"/>
                <w:szCs w:val="20"/>
              </w:rPr>
              <w:t>Podcasts</w:t>
            </w:r>
          </w:p>
        </w:tc>
        <w:tc>
          <w:tcPr>
            <w:tcW w:w="760" w:type="dxa"/>
          </w:tcPr>
          <w:p w14:paraId="2B66987A"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19F4427C"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4AA7516F"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0FEBE69E"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67FB0653"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1ED73F30" w14:textId="2412AD1E"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242E9092" w14:textId="5240D37C"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296CF287" w14:textId="7F74C1CB"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53A0F571" w14:textId="438D6E30"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7D56F849" w14:textId="77777777" w:rsidTr="00EB2749">
        <w:trPr>
          <w:trHeight w:val="321"/>
        </w:trPr>
        <w:tc>
          <w:tcPr>
            <w:tcW w:w="2340" w:type="dxa"/>
          </w:tcPr>
          <w:p w14:paraId="295F6819" w14:textId="5CB3BDA8" w:rsidR="00EB2749" w:rsidRPr="00B97680" w:rsidRDefault="00EB2749" w:rsidP="00EB2749">
            <w:pPr>
              <w:rPr>
                <w:rFonts w:ascii="Times New Roman" w:hAnsi="Times New Roman" w:cs="Times New Roman"/>
                <w:sz w:val="20"/>
                <w:szCs w:val="20"/>
              </w:rPr>
            </w:pPr>
            <w:r>
              <w:rPr>
                <w:rFonts w:ascii="Times New Roman" w:hAnsi="Times New Roman" w:cs="Times New Roman"/>
                <w:sz w:val="20"/>
                <w:szCs w:val="20"/>
              </w:rPr>
              <w:t>Music St</w:t>
            </w:r>
            <w:r w:rsidR="002D6F48">
              <w:rPr>
                <w:rFonts w:ascii="Times New Roman" w:hAnsi="Times New Roman" w:cs="Times New Roman"/>
                <w:sz w:val="20"/>
                <w:szCs w:val="20"/>
              </w:rPr>
              <w:t>r</w:t>
            </w:r>
            <w:r>
              <w:rPr>
                <w:rFonts w:ascii="Times New Roman" w:hAnsi="Times New Roman" w:cs="Times New Roman"/>
                <w:sz w:val="20"/>
                <w:szCs w:val="20"/>
              </w:rPr>
              <w:t xml:space="preserve">eaming Services eg </w:t>
            </w:r>
            <w:r w:rsidR="002D6F48">
              <w:rPr>
                <w:rFonts w:ascii="Times New Roman" w:hAnsi="Times New Roman" w:cs="Times New Roman"/>
                <w:sz w:val="20"/>
                <w:szCs w:val="20"/>
              </w:rPr>
              <w:t>Youtube, Spo</w:t>
            </w:r>
            <w:r>
              <w:rPr>
                <w:rFonts w:ascii="Times New Roman" w:hAnsi="Times New Roman" w:cs="Times New Roman"/>
                <w:sz w:val="20"/>
                <w:szCs w:val="20"/>
              </w:rPr>
              <w:t>tify</w:t>
            </w:r>
          </w:p>
        </w:tc>
        <w:tc>
          <w:tcPr>
            <w:tcW w:w="760" w:type="dxa"/>
          </w:tcPr>
          <w:p w14:paraId="4C294C77"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676752B6"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01DCF606"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14D6F8DB"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1615B7A4" w14:textId="77777777"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06CDCD4C" w14:textId="7B881AA8"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5A32BD08" w14:textId="3185B2A4"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678ACD6C" w14:textId="6968DF80"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52F78931" w14:textId="6FDB82A1"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r w:rsidR="00EB2749" w:rsidRPr="00B97680" w14:paraId="01264A5B" w14:textId="77777777" w:rsidTr="00EB2749">
        <w:trPr>
          <w:trHeight w:val="321"/>
        </w:trPr>
        <w:tc>
          <w:tcPr>
            <w:tcW w:w="2340" w:type="dxa"/>
          </w:tcPr>
          <w:p w14:paraId="5A21F377" w14:textId="3ADC6164" w:rsidR="00EB2749" w:rsidRDefault="00EB2749" w:rsidP="002D6F48">
            <w:pPr>
              <w:rPr>
                <w:rFonts w:ascii="Times New Roman" w:hAnsi="Times New Roman" w:cs="Times New Roman"/>
                <w:sz w:val="20"/>
                <w:szCs w:val="20"/>
              </w:rPr>
            </w:pPr>
            <w:r>
              <w:rPr>
                <w:rFonts w:ascii="Times New Roman" w:hAnsi="Times New Roman" w:cs="Times New Roman"/>
                <w:sz w:val="20"/>
                <w:szCs w:val="20"/>
              </w:rPr>
              <w:t>Video Services eg Netflix, Showmax</w:t>
            </w:r>
          </w:p>
        </w:tc>
        <w:tc>
          <w:tcPr>
            <w:tcW w:w="760" w:type="dxa"/>
          </w:tcPr>
          <w:p w14:paraId="6385FB50" w14:textId="3E02EC82"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96" w:type="dxa"/>
          </w:tcPr>
          <w:p w14:paraId="26071929" w14:textId="1137FA71"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795CFF5A" w14:textId="2B8F71E8"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97" w:type="dxa"/>
          </w:tcPr>
          <w:p w14:paraId="7FBD0824" w14:textId="3911953E"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04" w:type="dxa"/>
          </w:tcPr>
          <w:p w14:paraId="11EE5560" w14:textId="72973BB2"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202" w:type="dxa"/>
          </w:tcPr>
          <w:p w14:paraId="3F3DE3C7" w14:textId="2F73992A" w:rsidR="00EB2749" w:rsidRPr="00B97680" w:rsidRDefault="00EB2749" w:rsidP="00EB2749">
            <w:pPr>
              <w:jc w:val="center"/>
              <w:rPr>
                <w:rFonts w:ascii="Times New Roman" w:hAnsi="Times New Roman" w:cs="Times New Roman"/>
                <w:sz w:val="20"/>
                <w:szCs w:val="20"/>
              </w:rPr>
            </w:pPr>
            <w:r>
              <w:rPr>
                <w:rFonts w:ascii="Times New Roman" w:hAnsi="Times New Roman" w:cs="Times New Roman"/>
                <w:sz w:val="20"/>
                <w:szCs w:val="20"/>
              </w:rPr>
              <w:t>6</w:t>
            </w:r>
          </w:p>
        </w:tc>
        <w:tc>
          <w:tcPr>
            <w:tcW w:w="1004" w:type="dxa"/>
          </w:tcPr>
          <w:p w14:paraId="7F4E06EF" w14:textId="496808F3"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37" w:type="dxa"/>
          </w:tcPr>
          <w:p w14:paraId="6F6CEE77" w14:textId="324F6779" w:rsidR="00EB2749" w:rsidRPr="00B97680" w:rsidRDefault="00EB2749" w:rsidP="00EB2749">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9" w:type="dxa"/>
          </w:tcPr>
          <w:p w14:paraId="41053DF2" w14:textId="575B90A4" w:rsidR="00EB2749" w:rsidRPr="00B97680" w:rsidRDefault="00EB2749" w:rsidP="00EB2749">
            <w:pPr>
              <w:jc w:val="center"/>
              <w:rPr>
                <w:rFonts w:ascii="Times New Roman" w:hAnsi="Times New Roman" w:cs="Times New Roman"/>
                <w:sz w:val="20"/>
                <w:szCs w:val="20"/>
              </w:rPr>
            </w:pPr>
            <w:r w:rsidRPr="00154E2B">
              <w:rPr>
                <w:rFonts w:ascii="Times New Roman" w:hAnsi="Times New Roman" w:cs="Times New Roman"/>
                <w:sz w:val="20"/>
                <w:szCs w:val="20"/>
              </w:rPr>
              <w:t>9</w:t>
            </w:r>
          </w:p>
        </w:tc>
      </w:tr>
    </w:tbl>
    <w:p w14:paraId="0C800069" w14:textId="77777777" w:rsidR="00217141" w:rsidRPr="00B97680" w:rsidRDefault="00217141" w:rsidP="00217141">
      <w:pPr>
        <w:tabs>
          <w:tab w:val="left" w:pos="1335"/>
        </w:tabs>
        <w:spacing w:after="0"/>
        <w:rPr>
          <w:rFonts w:ascii="Times New Roman" w:hAnsi="Times New Roman" w:cs="Times New Roman"/>
          <w:b/>
          <w:sz w:val="20"/>
          <w:szCs w:val="20"/>
        </w:rPr>
      </w:pPr>
    </w:p>
    <w:p w14:paraId="259C613C" w14:textId="48C4F644" w:rsidR="00217141" w:rsidRPr="00B97680" w:rsidRDefault="00217141" w:rsidP="00217141">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t>Q5</w:t>
      </w:r>
      <w:r w:rsidRPr="00B97680">
        <w:rPr>
          <w:rFonts w:ascii="Times New Roman" w:hAnsi="Times New Roman" w:cs="Times New Roman"/>
          <w:b/>
          <w:sz w:val="20"/>
          <w:szCs w:val="20"/>
        </w:rPr>
        <w:t xml:space="preserve">. </w:t>
      </w:r>
      <w:r w:rsidRPr="00B97680">
        <w:rPr>
          <w:rFonts w:ascii="Times New Roman" w:hAnsi="Times New Roman" w:cs="Times New Roman"/>
          <w:sz w:val="20"/>
          <w:szCs w:val="20"/>
        </w:rPr>
        <w:t xml:space="preserve">Thinking ahead, do you feel you’ll be listening to more, less or about the same amount of </w:t>
      </w:r>
      <w:r>
        <w:rPr>
          <w:rFonts w:ascii="Times New Roman" w:hAnsi="Times New Roman" w:cs="Times New Roman"/>
          <w:sz w:val="20"/>
          <w:szCs w:val="20"/>
        </w:rPr>
        <w:t>the following media</w:t>
      </w:r>
      <w:r w:rsidRPr="00B97680">
        <w:rPr>
          <w:rFonts w:ascii="Times New Roman" w:hAnsi="Times New Roman" w:cs="Times New Roman"/>
          <w:sz w:val="20"/>
          <w:szCs w:val="20"/>
        </w:rPr>
        <w:t xml:space="preserve"> in the next </w:t>
      </w:r>
      <w:r w:rsidR="00BD3D6D">
        <w:rPr>
          <w:rFonts w:ascii="Times New Roman" w:hAnsi="Times New Roman" w:cs="Times New Roman"/>
          <w:sz w:val="20"/>
          <w:szCs w:val="20"/>
        </w:rPr>
        <w:t>six months to one year</w:t>
      </w:r>
      <w:r w:rsidRPr="00B97680">
        <w:rPr>
          <w:rFonts w:ascii="Times New Roman" w:hAnsi="Times New Roman" w:cs="Times New Roman"/>
          <w:sz w:val="20"/>
          <w:szCs w:val="20"/>
        </w:rPr>
        <w:t>?</w:t>
      </w:r>
    </w:p>
    <w:p w14:paraId="7B4B1143" w14:textId="77777777" w:rsidR="00217141" w:rsidRPr="00B97680" w:rsidRDefault="00217141" w:rsidP="00217141">
      <w:pPr>
        <w:tabs>
          <w:tab w:val="left" w:pos="1335"/>
        </w:tabs>
        <w:spacing w:after="0"/>
        <w:rPr>
          <w:rFonts w:ascii="Times New Roman" w:hAnsi="Times New Roman" w:cs="Times New Roman"/>
          <w:sz w:val="20"/>
          <w:szCs w:val="20"/>
        </w:rPr>
      </w:pPr>
    </w:p>
    <w:tbl>
      <w:tblPr>
        <w:tblStyle w:val="TableGrid"/>
        <w:tblW w:w="8110" w:type="dxa"/>
        <w:tblLook w:val="04A0" w:firstRow="1" w:lastRow="0" w:firstColumn="1" w:lastColumn="0" w:noHBand="0" w:noVBand="1"/>
      </w:tblPr>
      <w:tblGrid>
        <w:gridCol w:w="3605"/>
        <w:gridCol w:w="1859"/>
        <w:gridCol w:w="1413"/>
        <w:gridCol w:w="1233"/>
      </w:tblGrid>
      <w:tr w:rsidR="00217141" w:rsidRPr="00B97680" w14:paraId="58225165" w14:textId="77777777" w:rsidTr="00DF4A43">
        <w:trPr>
          <w:trHeight w:val="357"/>
        </w:trPr>
        <w:tc>
          <w:tcPr>
            <w:tcW w:w="3605" w:type="dxa"/>
          </w:tcPr>
          <w:p w14:paraId="09E228B6" w14:textId="77777777" w:rsidR="00217141" w:rsidRPr="00B97680" w:rsidRDefault="00217141" w:rsidP="00DF4A43">
            <w:pPr>
              <w:rPr>
                <w:rFonts w:ascii="Times New Roman" w:hAnsi="Times New Roman" w:cs="Times New Roman"/>
                <w:sz w:val="20"/>
                <w:szCs w:val="20"/>
              </w:rPr>
            </w:pPr>
          </w:p>
        </w:tc>
        <w:tc>
          <w:tcPr>
            <w:tcW w:w="1859" w:type="dxa"/>
          </w:tcPr>
          <w:p w14:paraId="44407AD9" w14:textId="77777777" w:rsidR="00217141" w:rsidRPr="00B97680" w:rsidRDefault="00217141" w:rsidP="00DF4A43">
            <w:pPr>
              <w:jc w:val="center"/>
              <w:rPr>
                <w:rFonts w:ascii="Times New Roman" w:hAnsi="Times New Roman" w:cs="Times New Roman"/>
                <w:sz w:val="20"/>
                <w:szCs w:val="20"/>
              </w:rPr>
            </w:pPr>
            <w:r w:rsidRPr="00B97680">
              <w:rPr>
                <w:rFonts w:ascii="Times New Roman" w:hAnsi="Times New Roman" w:cs="Times New Roman"/>
                <w:sz w:val="20"/>
                <w:szCs w:val="20"/>
              </w:rPr>
              <w:t>Listen More</w:t>
            </w:r>
          </w:p>
        </w:tc>
        <w:tc>
          <w:tcPr>
            <w:tcW w:w="1413" w:type="dxa"/>
          </w:tcPr>
          <w:p w14:paraId="78B5C187" w14:textId="77777777" w:rsidR="00217141" w:rsidRPr="00B97680" w:rsidRDefault="00217141" w:rsidP="00DF4A43">
            <w:pPr>
              <w:jc w:val="center"/>
              <w:rPr>
                <w:rFonts w:ascii="Times New Roman" w:hAnsi="Times New Roman" w:cs="Times New Roman"/>
                <w:sz w:val="20"/>
                <w:szCs w:val="20"/>
              </w:rPr>
            </w:pPr>
            <w:r w:rsidRPr="00B97680">
              <w:rPr>
                <w:rFonts w:ascii="Times New Roman" w:hAnsi="Times New Roman" w:cs="Times New Roman"/>
                <w:sz w:val="20"/>
                <w:szCs w:val="20"/>
              </w:rPr>
              <w:t>About the Same</w:t>
            </w:r>
          </w:p>
        </w:tc>
        <w:tc>
          <w:tcPr>
            <w:tcW w:w="1233" w:type="dxa"/>
          </w:tcPr>
          <w:p w14:paraId="6FCE4B0E" w14:textId="77777777" w:rsidR="00217141" w:rsidRPr="00B97680" w:rsidRDefault="00217141" w:rsidP="00DF4A43">
            <w:pPr>
              <w:jc w:val="center"/>
              <w:rPr>
                <w:rFonts w:ascii="Times New Roman" w:hAnsi="Times New Roman" w:cs="Times New Roman"/>
                <w:sz w:val="20"/>
                <w:szCs w:val="20"/>
              </w:rPr>
            </w:pPr>
            <w:r w:rsidRPr="00B97680">
              <w:rPr>
                <w:rFonts w:ascii="Times New Roman" w:hAnsi="Times New Roman" w:cs="Times New Roman"/>
                <w:sz w:val="20"/>
                <w:szCs w:val="20"/>
              </w:rPr>
              <w:t>Listen Less</w:t>
            </w:r>
          </w:p>
        </w:tc>
      </w:tr>
      <w:tr w:rsidR="00217141" w:rsidRPr="00B97680" w14:paraId="7C2AD57C" w14:textId="77777777" w:rsidTr="00DF4A43">
        <w:trPr>
          <w:trHeight w:val="357"/>
        </w:trPr>
        <w:tc>
          <w:tcPr>
            <w:tcW w:w="3605" w:type="dxa"/>
          </w:tcPr>
          <w:p w14:paraId="37996C87" w14:textId="01F46D5A" w:rsidR="00217141" w:rsidRPr="00B97680" w:rsidRDefault="00217141" w:rsidP="00217141">
            <w:pPr>
              <w:rPr>
                <w:rFonts w:ascii="Times New Roman" w:hAnsi="Times New Roman" w:cs="Times New Roman"/>
                <w:sz w:val="20"/>
                <w:szCs w:val="20"/>
              </w:rPr>
            </w:pPr>
            <w:r w:rsidRPr="00B97680">
              <w:rPr>
                <w:rFonts w:ascii="Times New Roman" w:hAnsi="Times New Roman" w:cs="Times New Roman"/>
                <w:sz w:val="20"/>
                <w:szCs w:val="20"/>
              </w:rPr>
              <w:t>Radio</w:t>
            </w:r>
          </w:p>
        </w:tc>
        <w:tc>
          <w:tcPr>
            <w:tcW w:w="1859" w:type="dxa"/>
          </w:tcPr>
          <w:p w14:paraId="13E552E8"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5FAA5C48"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25A3135E"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02782F82" w14:textId="77777777" w:rsidTr="00DF4A43">
        <w:trPr>
          <w:trHeight w:val="357"/>
        </w:trPr>
        <w:tc>
          <w:tcPr>
            <w:tcW w:w="3605" w:type="dxa"/>
          </w:tcPr>
          <w:p w14:paraId="124CFC2C" w14:textId="26BD72CD" w:rsidR="00217141" w:rsidRPr="00B97680" w:rsidRDefault="00217141" w:rsidP="00217141">
            <w:pPr>
              <w:rPr>
                <w:rFonts w:ascii="Times New Roman" w:hAnsi="Times New Roman" w:cs="Times New Roman"/>
                <w:sz w:val="20"/>
                <w:szCs w:val="20"/>
              </w:rPr>
            </w:pPr>
            <w:r>
              <w:rPr>
                <w:rFonts w:ascii="Times New Roman" w:hAnsi="Times New Roman" w:cs="Times New Roman"/>
                <w:sz w:val="20"/>
                <w:szCs w:val="20"/>
              </w:rPr>
              <w:t>TV</w:t>
            </w:r>
          </w:p>
        </w:tc>
        <w:tc>
          <w:tcPr>
            <w:tcW w:w="1859" w:type="dxa"/>
          </w:tcPr>
          <w:p w14:paraId="2E72DCDB"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078F923B"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29E99EA7"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54A77383" w14:textId="77777777" w:rsidTr="00DF4A43">
        <w:trPr>
          <w:trHeight w:val="357"/>
        </w:trPr>
        <w:tc>
          <w:tcPr>
            <w:tcW w:w="3605" w:type="dxa"/>
          </w:tcPr>
          <w:p w14:paraId="57C3429A" w14:textId="41E6FB45" w:rsidR="00217141" w:rsidRPr="00B97680" w:rsidRDefault="00217141" w:rsidP="00217141">
            <w:pPr>
              <w:rPr>
                <w:rFonts w:ascii="Times New Roman" w:hAnsi="Times New Roman" w:cs="Times New Roman"/>
                <w:sz w:val="20"/>
                <w:szCs w:val="20"/>
              </w:rPr>
            </w:pPr>
            <w:r>
              <w:rPr>
                <w:rFonts w:ascii="Times New Roman" w:hAnsi="Times New Roman" w:cs="Times New Roman"/>
                <w:sz w:val="20"/>
                <w:szCs w:val="20"/>
              </w:rPr>
              <w:t>Social Media</w:t>
            </w:r>
          </w:p>
        </w:tc>
        <w:tc>
          <w:tcPr>
            <w:tcW w:w="1859" w:type="dxa"/>
          </w:tcPr>
          <w:p w14:paraId="78DEE682"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1A3E14E5"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5AB45ED8" w14:textId="7777777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574E3EAA" w14:textId="77777777" w:rsidTr="00DF4A43">
        <w:trPr>
          <w:trHeight w:val="336"/>
        </w:trPr>
        <w:tc>
          <w:tcPr>
            <w:tcW w:w="3605" w:type="dxa"/>
          </w:tcPr>
          <w:p w14:paraId="370749C6" w14:textId="6042A08D" w:rsidR="00217141" w:rsidRPr="00B97680" w:rsidRDefault="00217141" w:rsidP="00217141">
            <w:pPr>
              <w:rPr>
                <w:rFonts w:ascii="Times New Roman" w:hAnsi="Times New Roman" w:cs="Times New Roman"/>
                <w:sz w:val="20"/>
                <w:szCs w:val="20"/>
              </w:rPr>
            </w:pPr>
            <w:r>
              <w:rPr>
                <w:rFonts w:ascii="Times New Roman" w:hAnsi="Times New Roman" w:cs="Times New Roman"/>
                <w:sz w:val="20"/>
                <w:szCs w:val="20"/>
              </w:rPr>
              <w:t>Web</w:t>
            </w:r>
            <w:r w:rsidR="00F8040C">
              <w:rPr>
                <w:rFonts w:ascii="Times New Roman" w:hAnsi="Times New Roman" w:cs="Times New Roman"/>
                <w:sz w:val="20"/>
                <w:szCs w:val="20"/>
              </w:rPr>
              <w:t>sites</w:t>
            </w:r>
          </w:p>
        </w:tc>
        <w:tc>
          <w:tcPr>
            <w:tcW w:w="1859" w:type="dxa"/>
          </w:tcPr>
          <w:p w14:paraId="2DA5FAF6" w14:textId="75615286"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53997486" w14:textId="0F499F6C"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41182B9F" w14:textId="3B1260E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7DF7A3C2" w14:textId="77777777" w:rsidTr="00DF4A43">
        <w:trPr>
          <w:trHeight w:val="336"/>
        </w:trPr>
        <w:tc>
          <w:tcPr>
            <w:tcW w:w="3605" w:type="dxa"/>
          </w:tcPr>
          <w:p w14:paraId="4EB40956" w14:textId="565BAEE1" w:rsidR="00217141" w:rsidRPr="00B97680" w:rsidRDefault="00217141" w:rsidP="00217141">
            <w:pPr>
              <w:rPr>
                <w:rFonts w:ascii="Times New Roman" w:hAnsi="Times New Roman" w:cs="Times New Roman"/>
                <w:sz w:val="20"/>
                <w:szCs w:val="20"/>
              </w:rPr>
            </w:pPr>
            <w:r w:rsidRPr="00B97680">
              <w:rPr>
                <w:rFonts w:ascii="Times New Roman" w:hAnsi="Times New Roman" w:cs="Times New Roman"/>
                <w:sz w:val="20"/>
                <w:szCs w:val="20"/>
              </w:rPr>
              <w:t>Podcasts</w:t>
            </w:r>
          </w:p>
        </w:tc>
        <w:tc>
          <w:tcPr>
            <w:tcW w:w="1859" w:type="dxa"/>
          </w:tcPr>
          <w:p w14:paraId="6BD70440" w14:textId="4B1C421A"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32CB0D8D" w14:textId="1620C487"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32D3AF44" w14:textId="022023CC"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0CEE656D" w14:textId="77777777" w:rsidTr="00DF4A43">
        <w:trPr>
          <w:trHeight w:val="336"/>
        </w:trPr>
        <w:tc>
          <w:tcPr>
            <w:tcW w:w="3605" w:type="dxa"/>
          </w:tcPr>
          <w:p w14:paraId="0F6DA319" w14:textId="3184BDF4" w:rsidR="00217141" w:rsidRPr="00B97680" w:rsidRDefault="00217141" w:rsidP="002D6F48">
            <w:pPr>
              <w:rPr>
                <w:rFonts w:ascii="Times New Roman" w:hAnsi="Times New Roman" w:cs="Times New Roman"/>
                <w:sz w:val="20"/>
                <w:szCs w:val="20"/>
              </w:rPr>
            </w:pPr>
            <w:r>
              <w:rPr>
                <w:rFonts w:ascii="Times New Roman" w:hAnsi="Times New Roman" w:cs="Times New Roman"/>
                <w:sz w:val="20"/>
                <w:szCs w:val="20"/>
              </w:rPr>
              <w:t>Music St</w:t>
            </w:r>
            <w:r w:rsidR="00F8040C">
              <w:rPr>
                <w:rFonts w:ascii="Times New Roman" w:hAnsi="Times New Roman" w:cs="Times New Roman"/>
                <w:sz w:val="20"/>
                <w:szCs w:val="20"/>
              </w:rPr>
              <w:t>r</w:t>
            </w:r>
            <w:r>
              <w:rPr>
                <w:rFonts w:ascii="Times New Roman" w:hAnsi="Times New Roman" w:cs="Times New Roman"/>
                <w:sz w:val="20"/>
                <w:szCs w:val="20"/>
              </w:rPr>
              <w:t xml:space="preserve">eaming Services eg </w:t>
            </w:r>
            <w:r w:rsidR="002D6F48">
              <w:rPr>
                <w:rFonts w:ascii="Times New Roman" w:hAnsi="Times New Roman" w:cs="Times New Roman"/>
                <w:sz w:val="20"/>
                <w:szCs w:val="20"/>
              </w:rPr>
              <w:t>Youtube,</w:t>
            </w:r>
            <w:r>
              <w:rPr>
                <w:rFonts w:ascii="Times New Roman" w:hAnsi="Times New Roman" w:cs="Times New Roman"/>
                <w:sz w:val="20"/>
                <w:szCs w:val="20"/>
              </w:rPr>
              <w:t>Spotify</w:t>
            </w:r>
          </w:p>
        </w:tc>
        <w:tc>
          <w:tcPr>
            <w:tcW w:w="1859" w:type="dxa"/>
          </w:tcPr>
          <w:p w14:paraId="7C16AA4E" w14:textId="2609F7CB"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0C906355" w14:textId="6773E071"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1A3F640F" w14:textId="63763AA5"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582FA78B" w14:textId="77777777" w:rsidTr="00DF4A43">
        <w:trPr>
          <w:trHeight w:val="336"/>
        </w:trPr>
        <w:tc>
          <w:tcPr>
            <w:tcW w:w="3605" w:type="dxa"/>
          </w:tcPr>
          <w:p w14:paraId="0C4E7047" w14:textId="0332470D" w:rsidR="00217141" w:rsidRPr="00B97680" w:rsidRDefault="00217141" w:rsidP="002D6F48">
            <w:pPr>
              <w:rPr>
                <w:rFonts w:ascii="Times New Roman" w:hAnsi="Times New Roman" w:cs="Times New Roman"/>
                <w:sz w:val="20"/>
                <w:szCs w:val="20"/>
              </w:rPr>
            </w:pPr>
            <w:r>
              <w:rPr>
                <w:rFonts w:ascii="Times New Roman" w:hAnsi="Times New Roman" w:cs="Times New Roman"/>
                <w:sz w:val="20"/>
                <w:szCs w:val="20"/>
              </w:rPr>
              <w:t>Video Services eg Netflix, Showmax</w:t>
            </w:r>
          </w:p>
        </w:tc>
        <w:tc>
          <w:tcPr>
            <w:tcW w:w="1859" w:type="dxa"/>
          </w:tcPr>
          <w:p w14:paraId="3836071F" w14:textId="49B4C5D9"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413" w:type="dxa"/>
          </w:tcPr>
          <w:p w14:paraId="0BBBF400" w14:textId="371703FA"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233" w:type="dxa"/>
          </w:tcPr>
          <w:p w14:paraId="448C5F45" w14:textId="0900681D" w:rsidR="00217141" w:rsidRPr="00B97680" w:rsidRDefault="00217141" w:rsidP="00217141">
            <w:pPr>
              <w:jc w:val="center"/>
              <w:rPr>
                <w:rFonts w:ascii="Times New Roman" w:hAnsi="Times New Roman" w:cs="Times New Roman"/>
                <w:sz w:val="20"/>
                <w:szCs w:val="20"/>
              </w:rPr>
            </w:pPr>
            <w:r w:rsidRPr="00B97680">
              <w:rPr>
                <w:rFonts w:ascii="Times New Roman" w:hAnsi="Times New Roman" w:cs="Times New Roman"/>
                <w:sz w:val="20"/>
                <w:szCs w:val="20"/>
              </w:rPr>
              <w:t>3</w:t>
            </w:r>
          </w:p>
        </w:tc>
      </w:tr>
    </w:tbl>
    <w:p w14:paraId="25730C60" w14:textId="77777777" w:rsidR="00217141" w:rsidRDefault="00217141" w:rsidP="006B784C">
      <w:pPr>
        <w:tabs>
          <w:tab w:val="left" w:pos="1335"/>
        </w:tabs>
        <w:spacing w:after="0"/>
        <w:rPr>
          <w:rFonts w:ascii="Times New Roman" w:hAnsi="Times New Roman" w:cs="Times New Roman"/>
          <w:b/>
          <w:sz w:val="20"/>
          <w:szCs w:val="20"/>
        </w:rPr>
      </w:pPr>
    </w:p>
    <w:p w14:paraId="49AE93EB" w14:textId="77777777" w:rsidR="00217141" w:rsidRDefault="00217141" w:rsidP="006B784C">
      <w:pPr>
        <w:tabs>
          <w:tab w:val="left" w:pos="1335"/>
        </w:tabs>
        <w:spacing w:after="0"/>
        <w:rPr>
          <w:rFonts w:ascii="Times New Roman" w:hAnsi="Times New Roman" w:cs="Times New Roman"/>
          <w:b/>
          <w:sz w:val="20"/>
          <w:szCs w:val="20"/>
        </w:rPr>
      </w:pPr>
    </w:p>
    <w:p w14:paraId="1497E369" w14:textId="59DF76E7" w:rsidR="006B784C" w:rsidRDefault="00217141" w:rsidP="006B784C">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t>Q6</w:t>
      </w:r>
      <w:r w:rsidR="006B784C" w:rsidRPr="00B97680">
        <w:rPr>
          <w:rFonts w:ascii="Times New Roman" w:hAnsi="Times New Roman" w:cs="Times New Roman"/>
          <w:sz w:val="20"/>
          <w:szCs w:val="20"/>
        </w:rPr>
        <w:t>. Which media do you rely on for general information and news? (</w:t>
      </w:r>
      <w:r w:rsidR="006B784C" w:rsidRPr="00B97680">
        <w:rPr>
          <w:rFonts w:ascii="Times New Roman" w:hAnsi="Times New Roman" w:cs="Times New Roman"/>
          <w:b/>
          <w:sz w:val="20"/>
          <w:szCs w:val="20"/>
        </w:rPr>
        <w:t>Multiple Responses</w:t>
      </w:r>
      <w:r w:rsidR="006B784C" w:rsidRPr="00B97680">
        <w:rPr>
          <w:rFonts w:ascii="Times New Roman" w:hAnsi="Times New Roman" w:cs="Times New Roman"/>
          <w:sz w:val="20"/>
          <w:szCs w:val="20"/>
        </w:rPr>
        <w:t>)</w:t>
      </w:r>
    </w:p>
    <w:p w14:paraId="4BF292E6" w14:textId="77777777" w:rsidR="006B784C" w:rsidRDefault="006B784C" w:rsidP="006B784C">
      <w:pPr>
        <w:tabs>
          <w:tab w:val="left" w:pos="1335"/>
        </w:tabs>
        <w:spacing w:after="0"/>
        <w:rPr>
          <w:rFonts w:ascii="Times New Roman" w:hAnsi="Times New Roman" w:cs="Times New Roman"/>
          <w:sz w:val="20"/>
          <w:szCs w:val="20"/>
        </w:rPr>
      </w:pPr>
    </w:p>
    <w:p w14:paraId="33FA6BBB" w14:textId="6EFF1D74" w:rsidR="006B784C" w:rsidRPr="00B97680" w:rsidRDefault="00217141" w:rsidP="006B784C">
      <w:pPr>
        <w:tabs>
          <w:tab w:val="left" w:pos="1335"/>
        </w:tabs>
        <w:spacing w:after="0"/>
        <w:rPr>
          <w:rFonts w:ascii="Times New Roman" w:hAnsi="Times New Roman" w:cs="Times New Roman"/>
          <w:sz w:val="20"/>
          <w:szCs w:val="20"/>
        </w:rPr>
      </w:pPr>
      <w:r>
        <w:rPr>
          <w:rFonts w:ascii="Times New Roman" w:hAnsi="Times New Roman" w:cs="Times New Roman"/>
          <w:b/>
          <w:bCs/>
          <w:sz w:val="20"/>
          <w:szCs w:val="20"/>
        </w:rPr>
        <w:t>Q7</w:t>
      </w:r>
      <w:r w:rsidR="006B784C" w:rsidRPr="00B97680">
        <w:rPr>
          <w:rFonts w:ascii="Times New Roman" w:hAnsi="Times New Roman" w:cs="Times New Roman"/>
          <w:b/>
          <w:bCs/>
          <w:sz w:val="20"/>
          <w:szCs w:val="20"/>
        </w:rPr>
        <w:t xml:space="preserve">. </w:t>
      </w:r>
      <w:r w:rsidR="006B784C" w:rsidRPr="00B97680">
        <w:rPr>
          <w:rFonts w:ascii="Times New Roman" w:hAnsi="Times New Roman" w:cs="Times New Roman"/>
          <w:bCs/>
          <w:sz w:val="20"/>
          <w:szCs w:val="20"/>
        </w:rPr>
        <w:t xml:space="preserve">Which of the following news sources do you trust the most for getting news or information about what’s going on in the </w:t>
      </w:r>
      <w:r w:rsidR="0009701C">
        <w:rPr>
          <w:rFonts w:ascii="Times New Roman" w:hAnsi="Times New Roman" w:cs="Times New Roman"/>
          <w:bCs/>
          <w:sz w:val="20"/>
          <w:szCs w:val="20"/>
        </w:rPr>
        <w:t>country</w:t>
      </w:r>
      <w:r w:rsidR="006B784C" w:rsidRPr="00B97680">
        <w:rPr>
          <w:rFonts w:ascii="Times New Roman" w:hAnsi="Times New Roman" w:cs="Times New Roman"/>
          <w:bCs/>
          <w:sz w:val="20"/>
          <w:szCs w:val="20"/>
        </w:rPr>
        <w:t>? (</w:t>
      </w:r>
      <w:r w:rsidR="006B784C" w:rsidRPr="00B97680">
        <w:rPr>
          <w:rFonts w:ascii="Times New Roman" w:hAnsi="Times New Roman" w:cs="Times New Roman"/>
          <w:b/>
          <w:bCs/>
          <w:sz w:val="20"/>
          <w:szCs w:val="20"/>
        </w:rPr>
        <w:t>Single Response</w:t>
      </w:r>
      <w:r w:rsidR="006B784C" w:rsidRPr="00B97680">
        <w:rPr>
          <w:rFonts w:ascii="Times New Roman" w:hAnsi="Times New Roman" w:cs="Times New Roman"/>
          <w:bCs/>
          <w:sz w:val="20"/>
          <w:szCs w:val="20"/>
        </w:rPr>
        <w:t>)</w:t>
      </w:r>
    </w:p>
    <w:tbl>
      <w:tblPr>
        <w:tblStyle w:val="TableGrid"/>
        <w:tblpPr w:leftFromText="180" w:rightFromText="180" w:vertAnchor="text" w:tblpY="1"/>
        <w:tblOverlap w:val="never"/>
        <w:tblW w:w="6654" w:type="dxa"/>
        <w:tblLook w:val="04A0" w:firstRow="1" w:lastRow="0" w:firstColumn="1" w:lastColumn="0" w:noHBand="0" w:noVBand="1"/>
      </w:tblPr>
      <w:tblGrid>
        <w:gridCol w:w="5310"/>
        <w:gridCol w:w="672"/>
        <w:gridCol w:w="672"/>
      </w:tblGrid>
      <w:tr w:rsidR="006B784C" w:rsidRPr="00B97680" w14:paraId="1BD36EF3" w14:textId="7EA78321" w:rsidTr="006B784C">
        <w:trPr>
          <w:trHeight w:val="369"/>
        </w:trPr>
        <w:tc>
          <w:tcPr>
            <w:tcW w:w="5310" w:type="dxa"/>
          </w:tcPr>
          <w:p w14:paraId="21FBE25A" w14:textId="77777777" w:rsidR="006B784C" w:rsidRPr="00B97680" w:rsidRDefault="006B784C" w:rsidP="00DF4A43">
            <w:pPr>
              <w:rPr>
                <w:rFonts w:ascii="Times New Roman" w:hAnsi="Times New Roman" w:cs="Times New Roman"/>
                <w:sz w:val="20"/>
                <w:szCs w:val="20"/>
              </w:rPr>
            </w:pPr>
          </w:p>
        </w:tc>
        <w:tc>
          <w:tcPr>
            <w:tcW w:w="672" w:type="dxa"/>
          </w:tcPr>
          <w:p w14:paraId="57275ACE" w14:textId="33AC6C24" w:rsidR="006B784C" w:rsidRPr="00B97680" w:rsidRDefault="00BD3D6D" w:rsidP="00DF4A43">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Q6</w:t>
            </w:r>
          </w:p>
        </w:tc>
        <w:tc>
          <w:tcPr>
            <w:tcW w:w="672" w:type="dxa"/>
          </w:tcPr>
          <w:p w14:paraId="7B5E793A" w14:textId="57562256" w:rsidR="006B784C" w:rsidRDefault="00BD3D6D" w:rsidP="00DF4A43">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Q7</w:t>
            </w:r>
          </w:p>
        </w:tc>
      </w:tr>
      <w:tr w:rsidR="006B784C" w:rsidRPr="00B97680" w14:paraId="513A5489" w14:textId="725DAA2B" w:rsidTr="006B784C">
        <w:trPr>
          <w:trHeight w:val="348"/>
        </w:trPr>
        <w:tc>
          <w:tcPr>
            <w:tcW w:w="5310" w:type="dxa"/>
          </w:tcPr>
          <w:p w14:paraId="19541927" w14:textId="0CC96722"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News Websites eg thestar.co.ke, citizen.digital</w:t>
            </w:r>
            <w:r w:rsidR="00F8040C">
              <w:rPr>
                <w:rFonts w:ascii="Times New Roman" w:hAnsi="Times New Roman" w:cs="Times New Roman"/>
                <w:sz w:val="20"/>
                <w:szCs w:val="20"/>
              </w:rPr>
              <w:t>, ntv</w:t>
            </w:r>
            <w:r w:rsidR="00F36893">
              <w:rPr>
                <w:rFonts w:ascii="Times New Roman" w:hAnsi="Times New Roman" w:cs="Times New Roman"/>
                <w:sz w:val="20"/>
                <w:szCs w:val="20"/>
              </w:rPr>
              <w:t>.co.ke</w:t>
            </w:r>
          </w:p>
        </w:tc>
        <w:tc>
          <w:tcPr>
            <w:tcW w:w="672" w:type="dxa"/>
          </w:tcPr>
          <w:p w14:paraId="4A559B79"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672" w:type="dxa"/>
          </w:tcPr>
          <w:p w14:paraId="0E561674" w14:textId="77777777" w:rsidR="006B784C" w:rsidRPr="00B97680" w:rsidRDefault="006B784C" w:rsidP="00DF4A43">
            <w:pPr>
              <w:jc w:val="center"/>
              <w:rPr>
                <w:rFonts w:ascii="Times New Roman" w:hAnsi="Times New Roman" w:cs="Times New Roman"/>
                <w:sz w:val="20"/>
                <w:szCs w:val="20"/>
              </w:rPr>
            </w:pPr>
          </w:p>
        </w:tc>
      </w:tr>
      <w:tr w:rsidR="006B784C" w:rsidRPr="00B97680" w14:paraId="59A4CBF1" w14:textId="17A82A19" w:rsidTr="006B784C">
        <w:trPr>
          <w:trHeight w:val="369"/>
        </w:trPr>
        <w:tc>
          <w:tcPr>
            <w:tcW w:w="5310" w:type="dxa"/>
          </w:tcPr>
          <w:p w14:paraId="45C9F4F8" w14:textId="1A255B0C"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Social media including Twitter, Facebook, Instagram</w:t>
            </w:r>
            <w:r w:rsidR="00F36893">
              <w:rPr>
                <w:rFonts w:ascii="Times New Roman" w:hAnsi="Times New Roman" w:cs="Times New Roman"/>
                <w:sz w:val="20"/>
                <w:szCs w:val="20"/>
              </w:rPr>
              <w:t>,</w:t>
            </w:r>
            <w:r w:rsidRPr="00B97680">
              <w:rPr>
                <w:rFonts w:ascii="Times New Roman" w:hAnsi="Times New Roman" w:cs="Times New Roman"/>
                <w:sz w:val="20"/>
                <w:szCs w:val="20"/>
              </w:rPr>
              <w:t xml:space="preserve"> etc</w:t>
            </w:r>
          </w:p>
        </w:tc>
        <w:tc>
          <w:tcPr>
            <w:tcW w:w="672" w:type="dxa"/>
          </w:tcPr>
          <w:p w14:paraId="6FC7A8D4"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672" w:type="dxa"/>
          </w:tcPr>
          <w:p w14:paraId="2963BF46" w14:textId="77777777" w:rsidR="006B784C" w:rsidRPr="00B97680" w:rsidRDefault="006B784C" w:rsidP="00DF4A43">
            <w:pPr>
              <w:jc w:val="center"/>
              <w:rPr>
                <w:rFonts w:ascii="Times New Roman" w:hAnsi="Times New Roman" w:cs="Times New Roman"/>
                <w:sz w:val="20"/>
                <w:szCs w:val="20"/>
              </w:rPr>
            </w:pPr>
          </w:p>
        </w:tc>
      </w:tr>
      <w:tr w:rsidR="006B784C" w:rsidRPr="00B97680" w14:paraId="405C7E07" w14:textId="72ADB120" w:rsidTr="006B784C">
        <w:trPr>
          <w:trHeight w:val="348"/>
        </w:trPr>
        <w:tc>
          <w:tcPr>
            <w:tcW w:w="5310" w:type="dxa"/>
          </w:tcPr>
          <w:p w14:paraId="2230D15E"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TV</w:t>
            </w:r>
          </w:p>
        </w:tc>
        <w:tc>
          <w:tcPr>
            <w:tcW w:w="672" w:type="dxa"/>
          </w:tcPr>
          <w:p w14:paraId="45DCBD71"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672" w:type="dxa"/>
          </w:tcPr>
          <w:p w14:paraId="0C710A85" w14:textId="77777777" w:rsidR="006B784C" w:rsidRPr="00B97680" w:rsidRDefault="006B784C" w:rsidP="00DF4A43">
            <w:pPr>
              <w:jc w:val="center"/>
              <w:rPr>
                <w:rFonts w:ascii="Times New Roman" w:hAnsi="Times New Roman" w:cs="Times New Roman"/>
                <w:sz w:val="20"/>
                <w:szCs w:val="20"/>
              </w:rPr>
            </w:pPr>
          </w:p>
        </w:tc>
      </w:tr>
      <w:tr w:rsidR="006B784C" w:rsidRPr="00B97680" w14:paraId="762C55E6" w14:textId="67AD4763" w:rsidTr="006B784C">
        <w:trPr>
          <w:trHeight w:val="369"/>
        </w:trPr>
        <w:tc>
          <w:tcPr>
            <w:tcW w:w="5310" w:type="dxa"/>
          </w:tcPr>
          <w:p w14:paraId="375BB48D"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Newspapers</w:t>
            </w:r>
          </w:p>
        </w:tc>
        <w:tc>
          <w:tcPr>
            <w:tcW w:w="672" w:type="dxa"/>
          </w:tcPr>
          <w:p w14:paraId="542A4F2D"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672" w:type="dxa"/>
          </w:tcPr>
          <w:p w14:paraId="7D988E35" w14:textId="77777777" w:rsidR="006B784C" w:rsidRPr="00B97680" w:rsidRDefault="006B784C" w:rsidP="00DF4A43">
            <w:pPr>
              <w:jc w:val="center"/>
              <w:rPr>
                <w:rFonts w:ascii="Times New Roman" w:hAnsi="Times New Roman" w:cs="Times New Roman"/>
                <w:sz w:val="20"/>
                <w:szCs w:val="20"/>
              </w:rPr>
            </w:pPr>
          </w:p>
        </w:tc>
      </w:tr>
      <w:tr w:rsidR="006B784C" w:rsidRPr="00B97680" w14:paraId="4FFBE067" w14:textId="60948103" w:rsidTr="005326E9">
        <w:trPr>
          <w:trHeight w:val="298"/>
        </w:trPr>
        <w:tc>
          <w:tcPr>
            <w:tcW w:w="5310" w:type="dxa"/>
          </w:tcPr>
          <w:p w14:paraId="1DE84F9E"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 xml:space="preserve">Magazines  </w:t>
            </w:r>
          </w:p>
        </w:tc>
        <w:tc>
          <w:tcPr>
            <w:tcW w:w="672" w:type="dxa"/>
          </w:tcPr>
          <w:p w14:paraId="74432C00"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672" w:type="dxa"/>
          </w:tcPr>
          <w:p w14:paraId="3C263060" w14:textId="77777777" w:rsidR="006B784C" w:rsidRPr="00B97680" w:rsidRDefault="006B784C" w:rsidP="00DF4A43">
            <w:pPr>
              <w:jc w:val="center"/>
              <w:rPr>
                <w:rFonts w:ascii="Times New Roman" w:hAnsi="Times New Roman" w:cs="Times New Roman"/>
                <w:sz w:val="20"/>
                <w:szCs w:val="20"/>
              </w:rPr>
            </w:pPr>
          </w:p>
        </w:tc>
      </w:tr>
      <w:tr w:rsidR="006B784C" w:rsidRPr="00B97680" w14:paraId="4A658D64" w14:textId="201A9603" w:rsidTr="005326E9">
        <w:trPr>
          <w:trHeight w:val="262"/>
        </w:trPr>
        <w:tc>
          <w:tcPr>
            <w:tcW w:w="5310" w:type="dxa"/>
          </w:tcPr>
          <w:p w14:paraId="0CDCB88C"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Radio</w:t>
            </w:r>
          </w:p>
        </w:tc>
        <w:tc>
          <w:tcPr>
            <w:tcW w:w="672" w:type="dxa"/>
          </w:tcPr>
          <w:p w14:paraId="0AA08045"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6</w:t>
            </w:r>
          </w:p>
        </w:tc>
        <w:tc>
          <w:tcPr>
            <w:tcW w:w="672" w:type="dxa"/>
          </w:tcPr>
          <w:p w14:paraId="36F9C157" w14:textId="77777777" w:rsidR="006B784C" w:rsidRPr="00B97680" w:rsidRDefault="006B784C" w:rsidP="00DF4A43">
            <w:pPr>
              <w:jc w:val="center"/>
              <w:rPr>
                <w:rFonts w:ascii="Times New Roman" w:hAnsi="Times New Roman" w:cs="Times New Roman"/>
                <w:sz w:val="20"/>
                <w:szCs w:val="20"/>
              </w:rPr>
            </w:pPr>
          </w:p>
        </w:tc>
      </w:tr>
      <w:tr w:rsidR="006B784C" w:rsidRPr="00B97680" w14:paraId="504A7005" w14:textId="267AEEB0" w:rsidTr="005326E9">
        <w:trPr>
          <w:trHeight w:val="262"/>
        </w:trPr>
        <w:tc>
          <w:tcPr>
            <w:tcW w:w="5310" w:type="dxa"/>
          </w:tcPr>
          <w:p w14:paraId="34EE0341"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Podcasts</w:t>
            </w:r>
          </w:p>
        </w:tc>
        <w:tc>
          <w:tcPr>
            <w:tcW w:w="672" w:type="dxa"/>
          </w:tcPr>
          <w:p w14:paraId="29FFAADB"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672" w:type="dxa"/>
          </w:tcPr>
          <w:p w14:paraId="5523A5BC" w14:textId="77777777" w:rsidR="006B784C" w:rsidRPr="00B97680" w:rsidRDefault="006B784C" w:rsidP="00DF4A43">
            <w:pPr>
              <w:jc w:val="center"/>
              <w:rPr>
                <w:rFonts w:ascii="Times New Roman" w:hAnsi="Times New Roman" w:cs="Times New Roman"/>
                <w:sz w:val="20"/>
                <w:szCs w:val="20"/>
              </w:rPr>
            </w:pPr>
          </w:p>
        </w:tc>
      </w:tr>
      <w:tr w:rsidR="006B784C" w:rsidRPr="00B97680" w14:paraId="739A05B0" w14:textId="539A084B" w:rsidTr="006B784C">
        <w:trPr>
          <w:trHeight w:val="369"/>
        </w:trPr>
        <w:tc>
          <w:tcPr>
            <w:tcW w:w="5310" w:type="dxa"/>
          </w:tcPr>
          <w:p w14:paraId="52B84F33"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Personal news blog</w:t>
            </w:r>
          </w:p>
        </w:tc>
        <w:tc>
          <w:tcPr>
            <w:tcW w:w="672" w:type="dxa"/>
          </w:tcPr>
          <w:p w14:paraId="03C33A23"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672" w:type="dxa"/>
          </w:tcPr>
          <w:p w14:paraId="573D0DC5" w14:textId="77777777" w:rsidR="006B784C" w:rsidRPr="00B97680" w:rsidRDefault="006B784C" w:rsidP="00DF4A43">
            <w:pPr>
              <w:jc w:val="center"/>
              <w:rPr>
                <w:rFonts w:ascii="Times New Roman" w:hAnsi="Times New Roman" w:cs="Times New Roman"/>
                <w:sz w:val="20"/>
                <w:szCs w:val="20"/>
              </w:rPr>
            </w:pPr>
          </w:p>
        </w:tc>
      </w:tr>
      <w:tr w:rsidR="006B784C" w:rsidRPr="00B97680" w14:paraId="6DD49C6D" w14:textId="5C462751" w:rsidTr="006B784C">
        <w:trPr>
          <w:trHeight w:val="369"/>
        </w:trPr>
        <w:tc>
          <w:tcPr>
            <w:tcW w:w="5310" w:type="dxa"/>
          </w:tcPr>
          <w:p w14:paraId="76D91AE2" w14:textId="77777777" w:rsidR="006B784C" w:rsidRPr="00B97680" w:rsidRDefault="006B784C" w:rsidP="00DF4A43">
            <w:pPr>
              <w:rPr>
                <w:rFonts w:ascii="Times New Roman" w:hAnsi="Times New Roman" w:cs="Times New Roman"/>
                <w:sz w:val="20"/>
                <w:szCs w:val="20"/>
              </w:rPr>
            </w:pPr>
            <w:r w:rsidRPr="00B97680">
              <w:rPr>
                <w:rFonts w:ascii="Times New Roman" w:hAnsi="Times New Roman" w:cs="Times New Roman"/>
                <w:sz w:val="20"/>
                <w:szCs w:val="20"/>
              </w:rPr>
              <w:t>Others (Specify)____________________________________</w:t>
            </w:r>
          </w:p>
        </w:tc>
        <w:tc>
          <w:tcPr>
            <w:tcW w:w="672" w:type="dxa"/>
          </w:tcPr>
          <w:p w14:paraId="01E94A50" w14:textId="77777777" w:rsidR="006B784C" w:rsidRPr="00B97680" w:rsidRDefault="006B784C" w:rsidP="00DF4A43">
            <w:pPr>
              <w:jc w:val="center"/>
              <w:rPr>
                <w:rFonts w:ascii="Times New Roman" w:hAnsi="Times New Roman" w:cs="Times New Roman"/>
                <w:sz w:val="20"/>
                <w:szCs w:val="20"/>
              </w:rPr>
            </w:pPr>
            <w:r w:rsidRPr="00B97680">
              <w:rPr>
                <w:rFonts w:ascii="Times New Roman" w:hAnsi="Times New Roman" w:cs="Times New Roman"/>
                <w:sz w:val="20"/>
                <w:szCs w:val="20"/>
              </w:rPr>
              <w:t>9</w:t>
            </w:r>
          </w:p>
        </w:tc>
        <w:tc>
          <w:tcPr>
            <w:tcW w:w="672" w:type="dxa"/>
          </w:tcPr>
          <w:p w14:paraId="0A5F25B9" w14:textId="77777777" w:rsidR="006B784C" w:rsidRPr="00B97680" w:rsidRDefault="006B784C" w:rsidP="00DF4A43">
            <w:pPr>
              <w:jc w:val="center"/>
              <w:rPr>
                <w:rFonts w:ascii="Times New Roman" w:hAnsi="Times New Roman" w:cs="Times New Roman"/>
                <w:sz w:val="20"/>
                <w:szCs w:val="20"/>
              </w:rPr>
            </w:pPr>
          </w:p>
        </w:tc>
      </w:tr>
    </w:tbl>
    <w:p w14:paraId="2FD6F9C6" w14:textId="77777777" w:rsidR="0009701C" w:rsidRDefault="0009701C" w:rsidP="00217141">
      <w:pPr>
        <w:rPr>
          <w:ins w:id="0" w:author="PQ" w:date="2025-01-08T00:38:00Z"/>
          <w:rFonts w:ascii="Times New Roman" w:hAnsi="Times New Roman" w:cs="Times New Roman"/>
          <w:sz w:val="20"/>
          <w:szCs w:val="20"/>
        </w:rPr>
      </w:pPr>
    </w:p>
    <w:p w14:paraId="55A2ED1E" w14:textId="77777777" w:rsidR="0009701C" w:rsidRDefault="0009701C" w:rsidP="00217141">
      <w:pPr>
        <w:rPr>
          <w:ins w:id="1" w:author="PQ" w:date="2025-01-08T00:38:00Z"/>
          <w:rFonts w:ascii="Times New Roman" w:hAnsi="Times New Roman" w:cs="Times New Roman"/>
          <w:sz w:val="20"/>
          <w:szCs w:val="20"/>
        </w:rPr>
      </w:pPr>
    </w:p>
    <w:p w14:paraId="5DA1A35D" w14:textId="77777777" w:rsidR="0009701C" w:rsidRDefault="0009701C" w:rsidP="00217141">
      <w:pPr>
        <w:rPr>
          <w:ins w:id="2" w:author="PQ" w:date="2025-01-08T00:38:00Z"/>
          <w:rFonts w:ascii="Times New Roman" w:hAnsi="Times New Roman" w:cs="Times New Roman"/>
          <w:sz w:val="20"/>
          <w:szCs w:val="20"/>
        </w:rPr>
      </w:pPr>
    </w:p>
    <w:p w14:paraId="662EF230" w14:textId="77777777" w:rsidR="0009701C" w:rsidRDefault="0009701C" w:rsidP="00217141">
      <w:pPr>
        <w:rPr>
          <w:ins w:id="3" w:author="PQ" w:date="2025-01-08T00:38:00Z"/>
          <w:rFonts w:ascii="Times New Roman" w:hAnsi="Times New Roman" w:cs="Times New Roman"/>
          <w:sz w:val="20"/>
          <w:szCs w:val="20"/>
        </w:rPr>
      </w:pPr>
    </w:p>
    <w:p w14:paraId="60A946DF" w14:textId="77777777" w:rsidR="0009701C" w:rsidRDefault="0009701C" w:rsidP="00217141">
      <w:pPr>
        <w:rPr>
          <w:ins w:id="4" w:author="PQ" w:date="2025-01-08T00:38:00Z"/>
          <w:rFonts w:ascii="Times New Roman" w:hAnsi="Times New Roman" w:cs="Times New Roman"/>
          <w:sz w:val="20"/>
          <w:szCs w:val="20"/>
        </w:rPr>
      </w:pPr>
    </w:p>
    <w:p w14:paraId="734AC89A" w14:textId="77777777" w:rsidR="0009701C" w:rsidRDefault="0009701C" w:rsidP="00217141">
      <w:pPr>
        <w:rPr>
          <w:rFonts w:ascii="Times New Roman" w:hAnsi="Times New Roman" w:cs="Times New Roman"/>
          <w:sz w:val="20"/>
          <w:szCs w:val="20"/>
        </w:rPr>
      </w:pPr>
    </w:p>
    <w:p w14:paraId="44AA5961" w14:textId="77777777" w:rsidR="0009701C" w:rsidRDefault="0009701C" w:rsidP="00217141">
      <w:pPr>
        <w:rPr>
          <w:ins w:id="5" w:author="PQ" w:date="2025-01-08T00:38:00Z"/>
          <w:rFonts w:ascii="Times New Roman" w:hAnsi="Times New Roman" w:cs="Times New Roman"/>
          <w:sz w:val="20"/>
          <w:szCs w:val="20"/>
        </w:rPr>
      </w:pPr>
    </w:p>
    <w:p w14:paraId="3C19D4BF" w14:textId="1EC58E12" w:rsidR="00691F41" w:rsidRDefault="00691F41" w:rsidP="00691F41">
      <w:pPr>
        <w:tabs>
          <w:tab w:val="left" w:pos="1335"/>
        </w:tabs>
        <w:rPr>
          <w:rFonts w:ascii="Times New Roman" w:hAnsi="Times New Roman" w:cs="Times New Roman"/>
          <w:b/>
          <w:sz w:val="20"/>
          <w:szCs w:val="20"/>
        </w:rPr>
      </w:pPr>
      <w:r>
        <w:rPr>
          <w:rFonts w:ascii="Times New Roman" w:hAnsi="Times New Roman" w:cs="Times New Roman"/>
          <w:b/>
          <w:sz w:val="20"/>
          <w:szCs w:val="20"/>
        </w:rPr>
        <w:lastRenderedPageBreak/>
        <w:t>Q8</w:t>
      </w:r>
      <w:r w:rsidRPr="00B97680">
        <w:rPr>
          <w:rFonts w:ascii="Times New Roman" w:hAnsi="Times New Roman" w:cs="Times New Roman"/>
          <w:sz w:val="20"/>
          <w:szCs w:val="20"/>
        </w:rPr>
        <w:t>. (</w:t>
      </w:r>
      <w:r>
        <w:rPr>
          <w:rFonts w:ascii="Times New Roman" w:hAnsi="Times New Roman" w:cs="Times New Roman"/>
          <w:i/>
          <w:sz w:val="20"/>
          <w:szCs w:val="20"/>
        </w:rPr>
        <w:t>If Radio in Q2</w:t>
      </w:r>
      <w:r w:rsidRPr="00B97680">
        <w:rPr>
          <w:rFonts w:ascii="Times New Roman" w:hAnsi="Times New Roman" w:cs="Times New Roman"/>
          <w:i/>
          <w:sz w:val="20"/>
          <w:szCs w:val="20"/>
        </w:rPr>
        <w:t xml:space="preserve"> above</w:t>
      </w:r>
      <w:r w:rsidRPr="00B97680">
        <w:rPr>
          <w:rFonts w:ascii="Times New Roman" w:hAnsi="Times New Roman" w:cs="Times New Roman"/>
          <w:sz w:val="20"/>
          <w:szCs w:val="20"/>
        </w:rPr>
        <w:t xml:space="preserve">). </w:t>
      </w:r>
      <w:r>
        <w:rPr>
          <w:rFonts w:ascii="Times New Roman" w:hAnsi="Times New Roman" w:cs="Times New Roman"/>
          <w:sz w:val="20"/>
          <w:szCs w:val="20"/>
        </w:rPr>
        <w:t>Which device did you listen to radio on</w:t>
      </w:r>
      <w:r w:rsidRPr="00B97680">
        <w:rPr>
          <w:rFonts w:ascii="Times New Roman" w:hAnsi="Times New Roman" w:cs="Times New Roman"/>
          <w:sz w:val="20"/>
          <w:szCs w:val="20"/>
        </w:rPr>
        <w:t xml:space="preserve">? </w:t>
      </w:r>
      <w:r w:rsidRPr="007040E9">
        <w:rPr>
          <w:rFonts w:ascii="Times New Roman" w:hAnsi="Times New Roman" w:cs="Times New Roman"/>
          <w:b/>
          <w:sz w:val="20"/>
          <w:szCs w:val="20"/>
        </w:rPr>
        <w:t>(Multiple Response)</w:t>
      </w:r>
      <w:r>
        <w:rPr>
          <w:rFonts w:ascii="Times New Roman" w:hAnsi="Times New Roman" w:cs="Times New Roman"/>
          <w:b/>
          <w:sz w:val="20"/>
          <w:szCs w:val="20"/>
        </w:rPr>
        <w:t xml:space="preserve"> Prompted</w:t>
      </w:r>
    </w:p>
    <w:tbl>
      <w:tblPr>
        <w:tblStyle w:val="TableGrid"/>
        <w:tblW w:w="7220" w:type="dxa"/>
        <w:tblLook w:val="04A0" w:firstRow="1" w:lastRow="0" w:firstColumn="1" w:lastColumn="0" w:noHBand="0" w:noVBand="1"/>
      </w:tblPr>
      <w:tblGrid>
        <w:gridCol w:w="6008"/>
        <w:gridCol w:w="1212"/>
      </w:tblGrid>
      <w:tr w:rsidR="00691F41" w:rsidRPr="00B97680" w14:paraId="37C0B2AD" w14:textId="77777777" w:rsidTr="00061CA9">
        <w:trPr>
          <w:trHeight w:val="371"/>
        </w:trPr>
        <w:tc>
          <w:tcPr>
            <w:tcW w:w="6008" w:type="dxa"/>
          </w:tcPr>
          <w:p w14:paraId="0E573FA6" w14:textId="77777777" w:rsidR="00691F41" w:rsidRPr="00B97680" w:rsidRDefault="00691F41" w:rsidP="009C34C0">
            <w:pPr>
              <w:rPr>
                <w:rFonts w:ascii="Times New Roman" w:hAnsi="Times New Roman" w:cs="Times New Roman"/>
                <w:sz w:val="20"/>
                <w:szCs w:val="20"/>
              </w:rPr>
            </w:pPr>
          </w:p>
        </w:tc>
        <w:tc>
          <w:tcPr>
            <w:tcW w:w="1212" w:type="dxa"/>
          </w:tcPr>
          <w:p w14:paraId="443170C9" w14:textId="77777777" w:rsidR="00691F41" w:rsidRPr="00B97680" w:rsidRDefault="00691F41" w:rsidP="009C34C0">
            <w:pPr>
              <w:jc w:val="center"/>
              <w:rPr>
                <w:rFonts w:ascii="Times New Roman" w:hAnsi="Times New Roman" w:cs="Times New Roman"/>
                <w:sz w:val="20"/>
                <w:szCs w:val="20"/>
              </w:rPr>
            </w:pPr>
            <w:r>
              <w:rPr>
                <w:rFonts w:ascii="Times New Roman" w:hAnsi="Times New Roman" w:cs="Times New Roman"/>
                <w:sz w:val="20"/>
                <w:szCs w:val="20"/>
              </w:rPr>
              <w:t>Q8</w:t>
            </w:r>
          </w:p>
        </w:tc>
      </w:tr>
      <w:tr w:rsidR="00691F41" w:rsidRPr="00B97680" w14:paraId="1E3D7276" w14:textId="77777777" w:rsidTr="00061CA9">
        <w:trPr>
          <w:trHeight w:val="371"/>
        </w:trPr>
        <w:tc>
          <w:tcPr>
            <w:tcW w:w="6008" w:type="dxa"/>
          </w:tcPr>
          <w:p w14:paraId="769360A6" w14:textId="549ACF9E" w:rsidR="00691F41" w:rsidRPr="00B97680" w:rsidRDefault="00691F41" w:rsidP="009C34C0">
            <w:pPr>
              <w:rPr>
                <w:rFonts w:ascii="Times New Roman" w:hAnsi="Times New Roman" w:cs="Times New Roman"/>
                <w:sz w:val="20"/>
                <w:szCs w:val="20"/>
              </w:rPr>
            </w:pPr>
            <w:r>
              <w:rPr>
                <w:rFonts w:ascii="Times New Roman" w:hAnsi="Times New Roman" w:cs="Times New Roman"/>
                <w:sz w:val="20"/>
                <w:szCs w:val="20"/>
              </w:rPr>
              <w:t>Matatu/Car</w:t>
            </w:r>
          </w:p>
        </w:tc>
        <w:tc>
          <w:tcPr>
            <w:tcW w:w="1212" w:type="dxa"/>
          </w:tcPr>
          <w:p w14:paraId="0EEFBD4A"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691F41" w:rsidRPr="00B97680" w14:paraId="2CC099F7" w14:textId="77777777" w:rsidTr="00061CA9">
        <w:trPr>
          <w:trHeight w:val="371"/>
        </w:trPr>
        <w:tc>
          <w:tcPr>
            <w:tcW w:w="6008" w:type="dxa"/>
          </w:tcPr>
          <w:p w14:paraId="365CE3A6" w14:textId="77B41238" w:rsidR="00691F41" w:rsidRPr="00B97680" w:rsidRDefault="00691F41" w:rsidP="009C34C0">
            <w:pPr>
              <w:rPr>
                <w:rFonts w:ascii="Times New Roman" w:hAnsi="Times New Roman" w:cs="Times New Roman"/>
                <w:sz w:val="20"/>
                <w:szCs w:val="20"/>
              </w:rPr>
            </w:pPr>
            <w:r>
              <w:rPr>
                <w:rFonts w:ascii="Times New Roman" w:hAnsi="Times New Roman" w:cs="Times New Roman"/>
                <w:sz w:val="20"/>
                <w:szCs w:val="20"/>
              </w:rPr>
              <w:t>Physical radio</w:t>
            </w:r>
          </w:p>
        </w:tc>
        <w:tc>
          <w:tcPr>
            <w:tcW w:w="1212" w:type="dxa"/>
          </w:tcPr>
          <w:p w14:paraId="2496156C"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691F41" w:rsidRPr="00B97680" w14:paraId="07610A88" w14:textId="77777777" w:rsidTr="00061CA9">
        <w:trPr>
          <w:trHeight w:val="371"/>
        </w:trPr>
        <w:tc>
          <w:tcPr>
            <w:tcW w:w="6008" w:type="dxa"/>
          </w:tcPr>
          <w:p w14:paraId="73DF6860" w14:textId="547169C4" w:rsidR="00691F41" w:rsidRPr="00B97680" w:rsidRDefault="005E3897" w:rsidP="009C34C0">
            <w:pPr>
              <w:rPr>
                <w:rFonts w:ascii="Times New Roman" w:hAnsi="Times New Roman" w:cs="Times New Roman"/>
                <w:sz w:val="20"/>
                <w:szCs w:val="20"/>
              </w:rPr>
            </w:pPr>
            <w:r>
              <w:rPr>
                <w:rFonts w:ascii="Times New Roman" w:hAnsi="Times New Roman" w:cs="Times New Roman"/>
                <w:sz w:val="20"/>
                <w:szCs w:val="20"/>
              </w:rPr>
              <w:t xml:space="preserve">Online </w:t>
            </w:r>
            <w:r w:rsidR="00691F41">
              <w:rPr>
                <w:rFonts w:ascii="Times New Roman" w:hAnsi="Times New Roman" w:cs="Times New Roman"/>
                <w:sz w:val="20"/>
                <w:szCs w:val="20"/>
              </w:rPr>
              <w:t>Streaming</w:t>
            </w:r>
          </w:p>
        </w:tc>
        <w:tc>
          <w:tcPr>
            <w:tcW w:w="1212" w:type="dxa"/>
          </w:tcPr>
          <w:p w14:paraId="5CB42E4C"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691F41" w:rsidRPr="00B97680" w14:paraId="3CDD534C" w14:textId="77777777" w:rsidTr="00061CA9">
        <w:trPr>
          <w:trHeight w:val="371"/>
        </w:trPr>
        <w:tc>
          <w:tcPr>
            <w:tcW w:w="6008" w:type="dxa"/>
          </w:tcPr>
          <w:p w14:paraId="30DDAC9E" w14:textId="08ECF478" w:rsidR="00691F41" w:rsidRPr="00B97680" w:rsidRDefault="005E3897" w:rsidP="00061CA9">
            <w:pPr>
              <w:rPr>
                <w:rFonts w:ascii="Times New Roman" w:hAnsi="Times New Roman" w:cs="Times New Roman"/>
                <w:sz w:val="20"/>
                <w:szCs w:val="20"/>
              </w:rPr>
            </w:pPr>
            <w:r>
              <w:rPr>
                <w:rFonts w:ascii="Times New Roman" w:hAnsi="Times New Roman" w:cs="Times New Roman"/>
                <w:sz w:val="20"/>
                <w:szCs w:val="20"/>
              </w:rPr>
              <w:t xml:space="preserve">Radio </w:t>
            </w:r>
            <w:r w:rsidR="00061CA9">
              <w:rPr>
                <w:rFonts w:ascii="Times New Roman" w:hAnsi="Times New Roman" w:cs="Times New Roman"/>
                <w:sz w:val="20"/>
                <w:szCs w:val="20"/>
              </w:rPr>
              <w:t>Mobile Phone</w:t>
            </w:r>
          </w:p>
        </w:tc>
        <w:tc>
          <w:tcPr>
            <w:tcW w:w="1212" w:type="dxa"/>
          </w:tcPr>
          <w:p w14:paraId="4333FF7E"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691F41" w:rsidRPr="00B97680" w14:paraId="5DCE6E0C" w14:textId="77777777" w:rsidTr="00061CA9">
        <w:trPr>
          <w:trHeight w:val="371"/>
        </w:trPr>
        <w:tc>
          <w:tcPr>
            <w:tcW w:w="6008" w:type="dxa"/>
          </w:tcPr>
          <w:p w14:paraId="11D1723D" w14:textId="2DFFB752" w:rsidR="00691F41" w:rsidRPr="00B97680" w:rsidRDefault="00691F41" w:rsidP="009C34C0">
            <w:pPr>
              <w:rPr>
                <w:rFonts w:ascii="Times New Roman" w:hAnsi="Times New Roman" w:cs="Times New Roman"/>
                <w:sz w:val="20"/>
                <w:szCs w:val="20"/>
              </w:rPr>
            </w:pPr>
            <w:r>
              <w:rPr>
                <w:rFonts w:ascii="Times New Roman" w:hAnsi="Times New Roman" w:cs="Times New Roman"/>
                <w:sz w:val="20"/>
                <w:szCs w:val="20"/>
              </w:rPr>
              <w:t>TV Set</w:t>
            </w:r>
          </w:p>
        </w:tc>
        <w:tc>
          <w:tcPr>
            <w:tcW w:w="1212" w:type="dxa"/>
          </w:tcPr>
          <w:p w14:paraId="2B1849A8"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691F41" w:rsidRPr="00B97680" w14:paraId="24A47E42" w14:textId="77777777" w:rsidTr="00061CA9">
        <w:trPr>
          <w:trHeight w:val="371"/>
        </w:trPr>
        <w:tc>
          <w:tcPr>
            <w:tcW w:w="6008" w:type="dxa"/>
          </w:tcPr>
          <w:p w14:paraId="5360AF28" w14:textId="7CB89352" w:rsidR="00691F41" w:rsidRPr="00B97680" w:rsidRDefault="00061CA9" w:rsidP="009C34C0">
            <w:pPr>
              <w:rPr>
                <w:rFonts w:ascii="Times New Roman" w:hAnsi="Times New Roman" w:cs="Times New Roman"/>
                <w:sz w:val="20"/>
                <w:szCs w:val="20"/>
              </w:rPr>
            </w:pPr>
            <w:r>
              <w:rPr>
                <w:rFonts w:ascii="Times New Roman" w:hAnsi="Times New Roman" w:cs="Times New Roman"/>
                <w:sz w:val="20"/>
                <w:szCs w:val="20"/>
              </w:rPr>
              <w:t>Others (Specify) …………………….</w:t>
            </w:r>
          </w:p>
        </w:tc>
        <w:tc>
          <w:tcPr>
            <w:tcW w:w="1212" w:type="dxa"/>
          </w:tcPr>
          <w:p w14:paraId="3F2C617B" w14:textId="77777777" w:rsidR="00691F41" w:rsidRPr="00B97680" w:rsidRDefault="00691F41" w:rsidP="009C34C0">
            <w:pPr>
              <w:jc w:val="center"/>
              <w:rPr>
                <w:rFonts w:ascii="Times New Roman" w:hAnsi="Times New Roman" w:cs="Times New Roman"/>
                <w:sz w:val="20"/>
                <w:szCs w:val="20"/>
              </w:rPr>
            </w:pPr>
            <w:r w:rsidRPr="00B97680">
              <w:rPr>
                <w:rFonts w:ascii="Times New Roman" w:hAnsi="Times New Roman" w:cs="Times New Roman"/>
                <w:sz w:val="20"/>
                <w:szCs w:val="20"/>
              </w:rPr>
              <w:t>6</w:t>
            </w:r>
          </w:p>
        </w:tc>
      </w:tr>
    </w:tbl>
    <w:p w14:paraId="4FE48F38" w14:textId="77777777" w:rsidR="00691F41" w:rsidRPr="007040E9" w:rsidRDefault="00691F41" w:rsidP="00691F41">
      <w:pPr>
        <w:tabs>
          <w:tab w:val="left" w:pos="1335"/>
        </w:tabs>
        <w:rPr>
          <w:rFonts w:ascii="Times New Roman" w:hAnsi="Times New Roman" w:cs="Times New Roman"/>
          <w:b/>
          <w:sz w:val="20"/>
          <w:szCs w:val="20"/>
        </w:rPr>
      </w:pPr>
    </w:p>
    <w:p w14:paraId="76F48796" w14:textId="5FD2ED2C" w:rsidR="006B784C" w:rsidRPr="007040E9" w:rsidRDefault="00252168" w:rsidP="006B784C">
      <w:pPr>
        <w:tabs>
          <w:tab w:val="left" w:pos="1335"/>
        </w:tabs>
        <w:rPr>
          <w:rFonts w:ascii="Times New Roman" w:hAnsi="Times New Roman" w:cs="Times New Roman"/>
          <w:b/>
          <w:sz w:val="20"/>
          <w:szCs w:val="20"/>
        </w:rPr>
      </w:pPr>
      <w:r>
        <w:rPr>
          <w:rFonts w:ascii="Times New Roman" w:hAnsi="Times New Roman" w:cs="Times New Roman"/>
          <w:b/>
          <w:sz w:val="20"/>
          <w:szCs w:val="20"/>
        </w:rPr>
        <w:t>Q9</w:t>
      </w:r>
      <w:r w:rsidR="006B784C" w:rsidRPr="00B97680">
        <w:rPr>
          <w:rFonts w:ascii="Times New Roman" w:hAnsi="Times New Roman" w:cs="Times New Roman"/>
          <w:sz w:val="20"/>
          <w:szCs w:val="20"/>
        </w:rPr>
        <w:t xml:space="preserve">. </w:t>
      </w:r>
      <w:r w:rsidR="002E072B" w:rsidRPr="00B97680">
        <w:rPr>
          <w:rFonts w:ascii="Times New Roman" w:hAnsi="Times New Roman" w:cs="Times New Roman"/>
          <w:sz w:val="20"/>
          <w:szCs w:val="20"/>
        </w:rPr>
        <w:t>(</w:t>
      </w:r>
      <w:r w:rsidR="002E072B">
        <w:rPr>
          <w:rFonts w:ascii="Times New Roman" w:hAnsi="Times New Roman" w:cs="Times New Roman"/>
          <w:i/>
          <w:sz w:val="20"/>
          <w:szCs w:val="20"/>
        </w:rPr>
        <w:t>If Radio in Q2</w:t>
      </w:r>
      <w:r w:rsidR="002E072B" w:rsidRPr="00B97680">
        <w:rPr>
          <w:rFonts w:ascii="Times New Roman" w:hAnsi="Times New Roman" w:cs="Times New Roman"/>
          <w:i/>
          <w:sz w:val="20"/>
          <w:szCs w:val="20"/>
        </w:rPr>
        <w:t xml:space="preserve"> above</w:t>
      </w:r>
      <w:r w:rsidR="002E072B" w:rsidRPr="00B97680">
        <w:rPr>
          <w:rFonts w:ascii="Times New Roman" w:hAnsi="Times New Roman" w:cs="Times New Roman"/>
          <w:sz w:val="20"/>
          <w:szCs w:val="20"/>
        </w:rPr>
        <w:t xml:space="preserve">). </w:t>
      </w:r>
      <w:r w:rsidR="006B784C" w:rsidRPr="00B97680">
        <w:rPr>
          <w:rFonts w:ascii="Times New Roman" w:hAnsi="Times New Roman" w:cs="Times New Roman"/>
          <w:sz w:val="20"/>
          <w:szCs w:val="20"/>
        </w:rPr>
        <w:t xml:space="preserve">Which Radio Stations have you listened to in the last 7 days? </w:t>
      </w:r>
      <w:r w:rsidR="006B784C" w:rsidRPr="007040E9">
        <w:rPr>
          <w:rFonts w:ascii="Times New Roman" w:hAnsi="Times New Roman" w:cs="Times New Roman"/>
          <w:b/>
          <w:sz w:val="20"/>
          <w:szCs w:val="20"/>
        </w:rPr>
        <w:t>(Multiple Response)</w:t>
      </w:r>
      <w:r w:rsidR="0019281A">
        <w:rPr>
          <w:rFonts w:ascii="Times New Roman" w:hAnsi="Times New Roman" w:cs="Times New Roman"/>
          <w:b/>
          <w:sz w:val="20"/>
          <w:szCs w:val="20"/>
        </w:rPr>
        <w:t xml:space="preserve"> Not prompted</w:t>
      </w:r>
    </w:p>
    <w:p w14:paraId="1E027656" w14:textId="2747DB9B" w:rsidR="006B784C" w:rsidRPr="00B97680" w:rsidRDefault="00252168" w:rsidP="006B784C">
      <w:pPr>
        <w:tabs>
          <w:tab w:val="left" w:pos="1335"/>
        </w:tabs>
        <w:rPr>
          <w:rFonts w:ascii="Times New Roman" w:hAnsi="Times New Roman" w:cs="Times New Roman"/>
          <w:sz w:val="20"/>
          <w:szCs w:val="20"/>
        </w:rPr>
      </w:pPr>
      <w:r>
        <w:rPr>
          <w:rFonts w:ascii="Times New Roman" w:hAnsi="Times New Roman" w:cs="Times New Roman"/>
          <w:b/>
          <w:sz w:val="20"/>
          <w:szCs w:val="20"/>
        </w:rPr>
        <w:t>Q10</w:t>
      </w:r>
      <w:r w:rsidR="002E072B" w:rsidRPr="00B97680">
        <w:rPr>
          <w:rFonts w:ascii="Times New Roman" w:hAnsi="Times New Roman" w:cs="Times New Roman"/>
          <w:sz w:val="20"/>
          <w:szCs w:val="20"/>
        </w:rPr>
        <w:t>. (</w:t>
      </w:r>
      <w:r w:rsidR="002E072B">
        <w:rPr>
          <w:rFonts w:ascii="Times New Roman" w:hAnsi="Times New Roman" w:cs="Times New Roman"/>
          <w:i/>
          <w:sz w:val="20"/>
          <w:szCs w:val="20"/>
        </w:rPr>
        <w:t>If Radio in Q2</w:t>
      </w:r>
      <w:r w:rsidR="002E072B" w:rsidRPr="00B97680">
        <w:rPr>
          <w:rFonts w:ascii="Times New Roman" w:hAnsi="Times New Roman" w:cs="Times New Roman"/>
          <w:i/>
          <w:sz w:val="20"/>
          <w:szCs w:val="20"/>
        </w:rPr>
        <w:t xml:space="preserve"> above</w:t>
      </w:r>
      <w:r w:rsidR="002E072B">
        <w:rPr>
          <w:rFonts w:ascii="Times New Roman" w:hAnsi="Times New Roman" w:cs="Times New Roman"/>
          <w:sz w:val="20"/>
          <w:szCs w:val="20"/>
        </w:rPr>
        <w:t>)</w:t>
      </w:r>
      <w:r w:rsidR="006B784C" w:rsidRPr="00B97680">
        <w:rPr>
          <w:rFonts w:ascii="Times New Roman" w:hAnsi="Times New Roman" w:cs="Times New Roman"/>
          <w:sz w:val="20"/>
          <w:szCs w:val="20"/>
        </w:rPr>
        <w:t xml:space="preserve">. </w:t>
      </w:r>
      <w:r w:rsidR="00BD3D6D">
        <w:rPr>
          <w:rFonts w:ascii="Times New Roman" w:hAnsi="Times New Roman" w:cs="Times New Roman"/>
          <w:sz w:val="20"/>
          <w:szCs w:val="20"/>
        </w:rPr>
        <w:t>Which radio station do you listen to the most</w:t>
      </w:r>
      <w:r w:rsidR="006B784C" w:rsidRPr="00B97680">
        <w:rPr>
          <w:rFonts w:ascii="Times New Roman" w:hAnsi="Times New Roman" w:cs="Times New Roman"/>
          <w:sz w:val="20"/>
          <w:szCs w:val="20"/>
        </w:rPr>
        <w:t xml:space="preserve">? </w:t>
      </w:r>
      <w:r w:rsidR="006B784C" w:rsidRPr="007040E9">
        <w:rPr>
          <w:rFonts w:ascii="Times New Roman" w:hAnsi="Times New Roman" w:cs="Times New Roman"/>
          <w:b/>
          <w:sz w:val="20"/>
          <w:szCs w:val="20"/>
        </w:rPr>
        <w:t xml:space="preserve">(Single Response) </w:t>
      </w:r>
      <w:r w:rsidR="007040E9" w:rsidRPr="007040E9">
        <w:rPr>
          <w:rFonts w:ascii="Times New Roman" w:hAnsi="Times New Roman" w:cs="Times New Roman"/>
          <w:b/>
          <w:sz w:val="20"/>
          <w:szCs w:val="20"/>
        </w:rPr>
        <w:t>Not prompted</w:t>
      </w:r>
    </w:p>
    <w:tbl>
      <w:tblPr>
        <w:tblStyle w:val="TableGrid"/>
        <w:tblW w:w="7220" w:type="dxa"/>
        <w:tblLook w:val="04A0" w:firstRow="1" w:lastRow="0" w:firstColumn="1" w:lastColumn="0" w:noHBand="0" w:noVBand="1"/>
      </w:tblPr>
      <w:tblGrid>
        <w:gridCol w:w="5144"/>
        <w:gridCol w:w="1038"/>
        <w:gridCol w:w="1038"/>
      </w:tblGrid>
      <w:tr w:rsidR="006B784C" w:rsidRPr="00B97680" w14:paraId="1B3A3CC8" w14:textId="77777777" w:rsidTr="00DF4A43">
        <w:trPr>
          <w:trHeight w:val="371"/>
        </w:trPr>
        <w:tc>
          <w:tcPr>
            <w:tcW w:w="5144" w:type="dxa"/>
          </w:tcPr>
          <w:p w14:paraId="5F8289FF" w14:textId="77777777" w:rsidR="006B784C" w:rsidRPr="00B97680" w:rsidRDefault="006B784C" w:rsidP="00DF4A43">
            <w:pPr>
              <w:rPr>
                <w:rFonts w:ascii="Times New Roman" w:hAnsi="Times New Roman" w:cs="Times New Roman"/>
                <w:sz w:val="20"/>
                <w:szCs w:val="20"/>
              </w:rPr>
            </w:pPr>
          </w:p>
        </w:tc>
        <w:tc>
          <w:tcPr>
            <w:tcW w:w="1038" w:type="dxa"/>
          </w:tcPr>
          <w:p w14:paraId="2DF4E3CA" w14:textId="72006877" w:rsidR="006B784C" w:rsidRPr="00B97680" w:rsidRDefault="00217141" w:rsidP="002E072B">
            <w:pPr>
              <w:jc w:val="center"/>
              <w:rPr>
                <w:rFonts w:ascii="Times New Roman" w:hAnsi="Times New Roman" w:cs="Times New Roman"/>
                <w:sz w:val="20"/>
                <w:szCs w:val="20"/>
              </w:rPr>
            </w:pPr>
            <w:r>
              <w:rPr>
                <w:rFonts w:ascii="Times New Roman" w:hAnsi="Times New Roman" w:cs="Times New Roman"/>
                <w:sz w:val="20"/>
                <w:szCs w:val="20"/>
              </w:rPr>
              <w:t>Q</w:t>
            </w:r>
            <w:r w:rsidR="00252168">
              <w:rPr>
                <w:rFonts w:ascii="Times New Roman" w:hAnsi="Times New Roman" w:cs="Times New Roman"/>
                <w:sz w:val="20"/>
                <w:szCs w:val="20"/>
              </w:rPr>
              <w:t>9</w:t>
            </w:r>
          </w:p>
        </w:tc>
        <w:tc>
          <w:tcPr>
            <w:tcW w:w="1038" w:type="dxa"/>
          </w:tcPr>
          <w:p w14:paraId="26D3824B" w14:textId="7D6FD90A" w:rsidR="006B784C" w:rsidRPr="00B97680" w:rsidRDefault="00217141" w:rsidP="00DF4A43">
            <w:pPr>
              <w:jc w:val="center"/>
              <w:rPr>
                <w:rFonts w:ascii="Times New Roman" w:hAnsi="Times New Roman" w:cs="Times New Roman"/>
                <w:sz w:val="20"/>
                <w:szCs w:val="20"/>
              </w:rPr>
            </w:pPr>
            <w:r>
              <w:rPr>
                <w:rFonts w:ascii="Times New Roman" w:hAnsi="Times New Roman" w:cs="Times New Roman"/>
                <w:sz w:val="20"/>
                <w:szCs w:val="20"/>
              </w:rPr>
              <w:t>Q</w:t>
            </w:r>
            <w:r w:rsidR="00252168">
              <w:rPr>
                <w:rFonts w:ascii="Times New Roman" w:hAnsi="Times New Roman" w:cs="Times New Roman"/>
                <w:sz w:val="20"/>
                <w:szCs w:val="20"/>
              </w:rPr>
              <w:t>10</w:t>
            </w:r>
          </w:p>
        </w:tc>
      </w:tr>
      <w:tr w:rsidR="00981921" w:rsidRPr="00B97680" w14:paraId="0B0C5EBD" w14:textId="77777777" w:rsidTr="00DF4A43">
        <w:trPr>
          <w:trHeight w:val="371"/>
        </w:trPr>
        <w:tc>
          <w:tcPr>
            <w:tcW w:w="5144" w:type="dxa"/>
          </w:tcPr>
          <w:p w14:paraId="243A8DB7"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Classic 105</w:t>
            </w:r>
          </w:p>
        </w:tc>
        <w:tc>
          <w:tcPr>
            <w:tcW w:w="1038" w:type="dxa"/>
          </w:tcPr>
          <w:p w14:paraId="755B5CC6"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038" w:type="dxa"/>
          </w:tcPr>
          <w:p w14:paraId="4D031A14" w14:textId="05C9F36E"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981921" w:rsidRPr="00B97680" w14:paraId="5914C74A" w14:textId="77777777" w:rsidTr="00DF4A43">
        <w:trPr>
          <w:trHeight w:val="371"/>
        </w:trPr>
        <w:tc>
          <w:tcPr>
            <w:tcW w:w="5144" w:type="dxa"/>
          </w:tcPr>
          <w:p w14:paraId="749B3A98"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Milele FM</w:t>
            </w:r>
          </w:p>
        </w:tc>
        <w:tc>
          <w:tcPr>
            <w:tcW w:w="1038" w:type="dxa"/>
          </w:tcPr>
          <w:p w14:paraId="0223D36E"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38" w:type="dxa"/>
          </w:tcPr>
          <w:p w14:paraId="3372E054" w14:textId="3A637B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981921" w:rsidRPr="00B97680" w14:paraId="4D856897" w14:textId="77777777" w:rsidTr="00DF4A43">
        <w:trPr>
          <w:trHeight w:val="371"/>
        </w:trPr>
        <w:tc>
          <w:tcPr>
            <w:tcW w:w="5144" w:type="dxa"/>
          </w:tcPr>
          <w:p w14:paraId="0D2E4B63"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Kiss 100</w:t>
            </w:r>
          </w:p>
        </w:tc>
        <w:tc>
          <w:tcPr>
            <w:tcW w:w="1038" w:type="dxa"/>
          </w:tcPr>
          <w:p w14:paraId="440EBEDA"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038" w:type="dxa"/>
          </w:tcPr>
          <w:p w14:paraId="04BC7948" w14:textId="0F9B86ED"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981921" w:rsidRPr="00B97680" w14:paraId="78755782" w14:textId="77777777" w:rsidTr="00DF4A43">
        <w:trPr>
          <w:trHeight w:val="371"/>
        </w:trPr>
        <w:tc>
          <w:tcPr>
            <w:tcW w:w="5144" w:type="dxa"/>
          </w:tcPr>
          <w:p w14:paraId="120A53DB"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Radio Jambo</w:t>
            </w:r>
          </w:p>
        </w:tc>
        <w:tc>
          <w:tcPr>
            <w:tcW w:w="1038" w:type="dxa"/>
          </w:tcPr>
          <w:p w14:paraId="313FBAB9"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038" w:type="dxa"/>
          </w:tcPr>
          <w:p w14:paraId="74EB0D97" w14:textId="2FE994F0"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981921" w:rsidRPr="00B97680" w14:paraId="70F4FD7D" w14:textId="77777777" w:rsidTr="00DF4A43">
        <w:trPr>
          <w:trHeight w:val="371"/>
        </w:trPr>
        <w:tc>
          <w:tcPr>
            <w:tcW w:w="5144" w:type="dxa"/>
          </w:tcPr>
          <w:p w14:paraId="48AB0798"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NRG Radio</w:t>
            </w:r>
          </w:p>
        </w:tc>
        <w:tc>
          <w:tcPr>
            <w:tcW w:w="1038" w:type="dxa"/>
          </w:tcPr>
          <w:p w14:paraId="644F2550"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1038" w:type="dxa"/>
          </w:tcPr>
          <w:p w14:paraId="4B5758C3" w14:textId="378A3E71"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981921" w:rsidRPr="00B97680" w14:paraId="3A66E2AB" w14:textId="77777777" w:rsidTr="00DF4A43">
        <w:trPr>
          <w:trHeight w:val="371"/>
        </w:trPr>
        <w:tc>
          <w:tcPr>
            <w:tcW w:w="5144" w:type="dxa"/>
          </w:tcPr>
          <w:p w14:paraId="01AD9DA6"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Maisha FM</w:t>
            </w:r>
          </w:p>
        </w:tc>
        <w:tc>
          <w:tcPr>
            <w:tcW w:w="1038" w:type="dxa"/>
          </w:tcPr>
          <w:p w14:paraId="7C8598E1"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6</w:t>
            </w:r>
          </w:p>
        </w:tc>
        <w:tc>
          <w:tcPr>
            <w:tcW w:w="1038" w:type="dxa"/>
          </w:tcPr>
          <w:p w14:paraId="2C46FD0F" w14:textId="4A3B7DF4"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981921" w:rsidRPr="00B97680" w14:paraId="3175ED66" w14:textId="77777777" w:rsidTr="00DF4A43">
        <w:trPr>
          <w:trHeight w:val="371"/>
        </w:trPr>
        <w:tc>
          <w:tcPr>
            <w:tcW w:w="5144" w:type="dxa"/>
          </w:tcPr>
          <w:p w14:paraId="18129922"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Citizen Radio</w:t>
            </w:r>
          </w:p>
        </w:tc>
        <w:tc>
          <w:tcPr>
            <w:tcW w:w="1038" w:type="dxa"/>
          </w:tcPr>
          <w:p w14:paraId="1C896D1E" w14:textId="77777777"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1038" w:type="dxa"/>
          </w:tcPr>
          <w:p w14:paraId="5F2BE17A" w14:textId="4945A1EC" w:rsidR="00981921" w:rsidRPr="00B97680" w:rsidRDefault="00981921" w:rsidP="00981921">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981921" w:rsidRPr="00B97680" w14:paraId="313F81F8" w14:textId="77777777" w:rsidTr="00DF4A43">
        <w:trPr>
          <w:trHeight w:val="371"/>
        </w:trPr>
        <w:tc>
          <w:tcPr>
            <w:tcW w:w="5144" w:type="dxa"/>
          </w:tcPr>
          <w:p w14:paraId="3FAB3842" w14:textId="5475AD7E" w:rsidR="00981921" w:rsidRPr="00B97680" w:rsidRDefault="00981921" w:rsidP="00981921">
            <w:pPr>
              <w:rPr>
                <w:rFonts w:ascii="Times New Roman" w:hAnsi="Times New Roman" w:cs="Times New Roman"/>
                <w:sz w:val="20"/>
                <w:szCs w:val="20"/>
              </w:rPr>
            </w:pPr>
            <w:r>
              <w:rPr>
                <w:rFonts w:ascii="Times New Roman" w:hAnsi="Times New Roman" w:cs="Times New Roman"/>
                <w:sz w:val="20"/>
                <w:szCs w:val="20"/>
              </w:rPr>
              <w:t>Radio 47</w:t>
            </w:r>
          </w:p>
        </w:tc>
        <w:tc>
          <w:tcPr>
            <w:tcW w:w="1038" w:type="dxa"/>
          </w:tcPr>
          <w:p w14:paraId="269A1106" w14:textId="418DADCA"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8</w:t>
            </w:r>
          </w:p>
        </w:tc>
        <w:tc>
          <w:tcPr>
            <w:tcW w:w="1038" w:type="dxa"/>
          </w:tcPr>
          <w:p w14:paraId="7F8BCCDF" w14:textId="0F61C6DC"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8</w:t>
            </w:r>
          </w:p>
        </w:tc>
      </w:tr>
      <w:tr w:rsidR="00981921" w:rsidRPr="00B97680" w14:paraId="2B58D648" w14:textId="77777777" w:rsidTr="00DF4A43">
        <w:trPr>
          <w:trHeight w:val="371"/>
        </w:trPr>
        <w:tc>
          <w:tcPr>
            <w:tcW w:w="5144" w:type="dxa"/>
          </w:tcPr>
          <w:p w14:paraId="142120FF"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Vybes FM</w:t>
            </w:r>
          </w:p>
        </w:tc>
        <w:tc>
          <w:tcPr>
            <w:tcW w:w="1038" w:type="dxa"/>
          </w:tcPr>
          <w:p w14:paraId="55FBA04A" w14:textId="03442069"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9</w:t>
            </w:r>
          </w:p>
        </w:tc>
        <w:tc>
          <w:tcPr>
            <w:tcW w:w="1038" w:type="dxa"/>
          </w:tcPr>
          <w:p w14:paraId="314125EE" w14:textId="3FA5C89D"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9</w:t>
            </w:r>
          </w:p>
        </w:tc>
      </w:tr>
      <w:tr w:rsidR="00981921" w:rsidRPr="00B97680" w14:paraId="1EAA42CD" w14:textId="77777777" w:rsidTr="00DF4A43">
        <w:trPr>
          <w:trHeight w:val="371"/>
        </w:trPr>
        <w:tc>
          <w:tcPr>
            <w:tcW w:w="5144" w:type="dxa"/>
          </w:tcPr>
          <w:p w14:paraId="0A215230"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Spice FM</w:t>
            </w:r>
          </w:p>
        </w:tc>
        <w:tc>
          <w:tcPr>
            <w:tcW w:w="1038" w:type="dxa"/>
          </w:tcPr>
          <w:p w14:paraId="3B5AC099" w14:textId="5AC627CF"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10</w:t>
            </w:r>
          </w:p>
        </w:tc>
        <w:tc>
          <w:tcPr>
            <w:tcW w:w="1038" w:type="dxa"/>
          </w:tcPr>
          <w:p w14:paraId="239B7A29" w14:textId="73ED25BE"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10</w:t>
            </w:r>
          </w:p>
        </w:tc>
      </w:tr>
      <w:tr w:rsidR="00981921" w:rsidRPr="00B97680" w14:paraId="747F61B2" w14:textId="77777777" w:rsidTr="00DF4A43">
        <w:trPr>
          <w:trHeight w:val="371"/>
        </w:trPr>
        <w:tc>
          <w:tcPr>
            <w:tcW w:w="5144" w:type="dxa"/>
          </w:tcPr>
          <w:p w14:paraId="04D16607"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Smooth FM</w:t>
            </w:r>
          </w:p>
        </w:tc>
        <w:tc>
          <w:tcPr>
            <w:tcW w:w="1038" w:type="dxa"/>
          </w:tcPr>
          <w:p w14:paraId="7043CCD1" w14:textId="01E6C065"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11</w:t>
            </w:r>
          </w:p>
        </w:tc>
        <w:tc>
          <w:tcPr>
            <w:tcW w:w="1038" w:type="dxa"/>
          </w:tcPr>
          <w:p w14:paraId="7415698E" w14:textId="533B4070"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11</w:t>
            </w:r>
          </w:p>
        </w:tc>
      </w:tr>
      <w:tr w:rsidR="00981921" w:rsidRPr="00B97680" w14:paraId="0BF79D19" w14:textId="77777777" w:rsidTr="00DF4A43">
        <w:trPr>
          <w:trHeight w:val="371"/>
        </w:trPr>
        <w:tc>
          <w:tcPr>
            <w:tcW w:w="5144" w:type="dxa"/>
          </w:tcPr>
          <w:p w14:paraId="55D3E645"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Gukena Radio</w:t>
            </w:r>
          </w:p>
        </w:tc>
        <w:tc>
          <w:tcPr>
            <w:tcW w:w="1038" w:type="dxa"/>
          </w:tcPr>
          <w:p w14:paraId="3D35C19A" w14:textId="19E74BDB"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12</w:t>
            </w:r>
          </w:p>
        </w:tc>
        <w:tc>
          <w:tcPr>
            <w:tcW w:w="1038" w:type="dxa"/>
          </w:tcPr>
          <w:p w14:paraId="5251174C" w14:textId="340F1732"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12</w:t>
            </w:r>
          </w:p>
        </w:tc>
      </w:tr>
      <w:tr w:rsidR="00981921" w:rsidRPr="00B97680" w14:paraId="2EA23277" w14:textId="77777777" w:rsidTr="00DF4A43">
        <w:trPr>
          <w:trHeight w:val="371"/>
        </w:trPr>
        <w:tc>
          <w:tcPr>
            <w:tcW w:w="5144" w:type="dxa"/>
          </w:tcPr>
          <w:p w14:paraId="35527D6F"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Hot 96</w:t>
            </w:r>
          </w:p>
        </w:tc>
        <w:tc>
          <w:tcPr>
            <w:tcW w:w="1038" w:type="dxa"/>
          </w:tcPr>
          <w:p w14:paraId="38A2CB64" w14:textId="1597EC89"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13</w:t>
            </w:r>
          </w:p>
        </w:tc>
        <w:tc>
          <w:tcPr>
            <w:tcW w:w="1038" w:type="dxa"/>
          </w:tcPr>
          <w:p w14:paraId="58617A6B" w14:textId="23E4B892"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13</w:t>
            </w:r>
          </w:p>
        </w:tc>
      </w:tr>
      <w:tr w:rsidR="00981921" w:rsidRPr="00B97680" w14:paraId="30DD5437" w14:textId="77777777" w:rsidTr="00DF4A43">
        <w:trPr>
          <w:trHeight w:val="371"/>
        </w:trPr>
        <w:tc>
          <w:tcPr>
            <w:tcW w:w="5144" w:type="dxa"/>
          </w:tcPr>
          <w:p w14:paraId="1F76BFAC"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Home Boyz Radio</w:t>
            </w:r>
          </w:p>
        </w:tc>
        <w:tc>
          <w:tcPr>
            <w:tcW w:w="1038" w:type="dxa"/>
          </w:tcPr>
          <w:p w14:paraId="29A3E50E" w14:textId="506A7178"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14</w:t>
            </w:r>
          </w:p>
        </w:tc>
        <w:tc>
          <w:tcPr>
            <w:tcW w:w="1038" w:type="dxa"/>
          </w:tcPr>
          <w:p w14:paraId="0F970D13" w14:textId="6EA12CC1"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14</w:t>
            </w:r>
          </w:p>
        </w:tc>
      </w:tr>
      <w:tr w:rsidR="00981921" w:rsidRPr="00B97680" w14:paraId="20EA8CF4" w14:textId="77777777" w:rsidTr="00DF4A43">
        <w:trPr>
          <w:trHeight w:val="371"/>
        </w:trPr>
        <w:tc>
          <w:tcPr>
            <w:tcW w:w="5144" w:type="dxa"/>
          </w:tcPr>
          <w:p w14:paraId="35F4924E"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Ghetto Radio</w:t>
            </w:r>
          </w:p>
        </w:tc>
        <w:tc>
          <w:tcPr>
            <w:tcW w:w="1038" w:type="dxa"/>
          </w:tcPr>
          <w:p w14:paraId="029D8964" w14:textId="5D9C321B"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15</w:t>
            </w:r>
          </w:p>
        </w:tc>
        <w:tc>
          <w:tcPr>
            <w:tcW w:w="1038" w:type="dxa"/>
          </w:tcPr>
          <w:p w14:paraId="70AC66A4" w14:textId="60A27A53"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15</w:t>
            </w:r>
          </w:p>
        </w:tc>
      </w:tr>
      <w:tr w:rsidR="00981921" w:rsidRPr="00B97680" w14:paraId="05D428A7" w14:textId="77777777" w:rsidTr="00DF4A43">
        <w:trPr>
          <w:trHeight w:val="371"/>
        </w:trPr>
        <w:tc>
          <w:tcPr>
            <w:tcW w:w="5144" w:type="dxa"/>
          </w:tcPr>
          <w:p w14:paraId="612E4248"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Radio Ramogi</w:t>
            </w:r>
          </w:p>
        </w:tc>
        <w:tc>
          <w:tcPr>
            <w:tcW w:w="1038" w:type="dxa"/>
          </w:tcPr>
          <w:p w14:paraId="46B1B599" w14:textId="52BE52B4"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16</w:t>
            </w:r>
          </w:p>
        </w:tc>
        <w:tc>
          <w:tcPr>
            <w:tcW w:w="1038" w:type="dxa"/>
          </w:tcPr>
          <w:p w14:paraId="2A908893" w14:textId="127F5B89"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16</w:t>
            </w:r>
          </w:p>
        </w:tc>
      </w:tr>
      <w:tr w:rsidR="00981921" w:rsidRPr="00B97680" w14:paraId="1F8E16CE" w14:textId="77777777" w:rsidTr="00DF4A43">
        <w:trPr>
          <w:trHeight w:val="371"/>
        </w:trPr>
        <w:tc>
          <w:tcPr>
            <w:tcW w:w="5144" w:type="dxa"/>
          </w:tcPr>
          <w:p w14:paraId="37283974"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Kameme FM</w:t>
            </w:r>
          </w:p>
        </w:tc>
        <w:tc>
          <w:tcPr>
            <w:tcW w:w="1038" w:type="dxa"/>
          </w:tcPr>
          <w:p w14:paraId="1D30E61E" w14:textId="663D8A91"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17</w:t>
            </w:r>
          </w:p>
        </w:tc>
        <w:tc>
          <w:tcPr>
            <w:tcW w:w="1038" w:type="dxa"/>
          </w:tcPr>
          <w:p w14:paraId="77F8D19B" w14:textId="59AD1B4D"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17</w:t>
            </w:r>
          </w:p>
        </w:tc>
      </w:tr>
      <w:tr w:rsidR="00981921" w:rsidRPr="00B97680" w14:paraId="490CAA5C" w14:textId="77777777" w:rsidTr="00DF4A43">
        <w:trPr>
          <w:trHeight w:val="371"/>
        </w:trPr>
        <w:tc>
          <w:tcPr>
            <w:tcW w:w="5144" w:type="dxa"/>
          </w:tcPr>
          <w:p w14:paraId="290D9B1A"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Inoro FM</w:t>
            </w:r>
          </w:p>
        </w:tc>
        <w:tc>
          <w:tcPr>
            <w:tcW w:w="1038" w:type="dxa"/>
          </w:tcPr>
          <w:p w14:paraId="0A040C1D" w14:textId="351EAA5B"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18</w:t>
            </w:r>
          </w:p>
        </w:tc>
        <w:tc>
          <w:tcPr>
            <w:tcW w:w="1038" w:type="dxa"/>
          </w:tcPr>
          <w:p w14:paraId="58517BF1" w14:textId="70B7D783"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18</w:t>
            </w:r>
          </w:p>
        </w:tc>
      </w:tr>
      <w:tr w:rsidR="00981921" w:rsidRPr="00B97680" w14:paraId="1866F8F9" w14:textId="77777777" w:rsidTr="00DF4A43">
        <w:trPr>
          <w:trHeight w:val="371"/>
        </w:trPr>
        <w:tc>
          <w:tcPr>
            <w:tcW w:w="5144" w:type="dxa"/>
          </w:tcPr>
          <w:p w14:paraId="05F07526"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Choice Radio</w:t>
            </w:r>
          </w:p>
        </w:tc>
        <w:tc>
          <w:tcPr>
            <w:tcW w:w="1038" w:type="dxa"/>
          </w:tcPr>
          <w:p w14:paraId="74CAF197" w14:textId="649F34F5"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19</w:t>
            </w:r>
          </w:p>
        </w:tc>
        <w:tc>
          <w:tcPr>
            <w:tcW w:w="1038" w:type="dxa"/>
          </w:tcPr>
          <w:p w14:paraId="28A3364D" w14:textId="6D4154A2"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19</w:t>
            </w:r>
          </w:p>
        </w:tc>
      </w:tr>
      <w:tr w:rsidR="00981921" w:rsidRPr="00B97680" w14:paraId="120433F9" w14:textId="77777777" w:rsidTr="00DF4A43">
        <w:trPr>
          <w:trHeight w:val="371"/>
        </w:trPr>
        <w:tc>
          <w:tcPr>
            <w:tcW w:w="5144" w:type="dxa"/>
          </w:tcPr>
          <w:p w14:paraId="416A297F" w14:textId="77777777" w:rsidR="00981921" w:rsidRPr="00B97680" w:rsidRDefault="00981921" w:rsidP="00981921">
            <w:pPr>
              <w:rPr>
                <w:rFonts w:ascii="Times New Roman" w:hAnsi="Times New Roman" w:cs="Times New Roman"/>
                <w:sz w:val="20"/>
                <w:szCs w:val="20"/>
              </w:rPr>
            </w:pPr>
            <w:r w:rsidRPr="00B97680">
              <w:rPr>
                <w:rFonts w:ascii="Times New Roman" w:hAnsi="Times New Roman" w:cs="Times New Roman"/>
                <w:sz w:val="20"/>
                <w:szCs w:val="20"/>
              </w:rPr>
              <w:t>Others (Specify)___________________________________</w:t>
            </w:r>
          </w:p>
        </w:tc>
        <w:tc>
          <w:tcPr>
            <w:tcW w:w="1038" w:type="dxa"/>
          </w:tcPr>
          <w:p w14:paraId="20C6BA17" w14:textId="5FC5F7EB"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20</w:t>
            </w:r>
          </w:p>
        </w:tc>
        <w:tc>
          <w:tcPr>
            <w:tcW w:w="1038" w:type="dxa"/>
          </w:tcPr>
          <w:p w14:paraId="02DDCCBE" w14:textId="2A6803FA" w:rsidR="00981921" w:rsidRPr="00B97680" w:rsidRDefault="00981921" w:rsidP="00981921">
            <w:pPr>
              <w:jc w:val="center"/>
              <w:rPr>
                <w:rFonts w:ascii="Times New Roman" w:hAnsi="Times New Roman" w:cs="Times New Roman"/>
                <w:sz w:val="20"/>
                <w:szCs w:val="20"/>
              </w:rPr>
            </w:pPr>
            <w:r>
              <w:rPr>
                <w:rFonts w:ascii="Times New Roman" w:hAnsi="Times New Roman" w:cs="Times New Roman"/>
                <w:sz w:val="20"/>
                <w:szCs w:val="20"/>
              </w:rPr>
              <w:t>20</w:t>
            </w:r>
          </w:p>
        </w:tc>
      </w:tr>
    </w:tbl>
    <w:p w14:paraId="3368FA80" w14:textId="77777777" w:rsidR="006B784C" w:rsidRDefault="006B784C" w:rsidP="00AD5D0D">
      <w:pPr>
        <w:tabs>
          <w:tab w:val="left" w:pos="1335"/>
        </w:tabs>
        <w:spacing w:after="0"/>
        <w:rPr>
          <w:rFonts w:ascii="Times New Roman" w:hAnsi="Times New Roman" w:cs="Times New Roman"/>
          <w:b/>
          <w:sz w:val="20"/>
          <w:szCs w:val="20"/>
        </w:rPr>
      </w:pPr>
    </w:p>
    <w:p w14:paraId="276D5BD0" w14:textId="77777777" w:rsidR="005A7B0B" w:rsidRPr="00B97680" w:rsidRDefault="005A7B0B" w:rsidP="00F3038B">
      <w:pPr>
        <w:tabs>
          <w:tab w:val="left" w:pos="1335"/>
        </w:tabs>
        <w:spacing w:after="0"/>
        <w:rPr>
          <w:rFonts w:ascii="Times New Roman" w:hAnsi="Times New Roman" w:cs="Times New Roman"/>
          <w:sz w:val="20"/>
          <w:szCs w:val="20"/>
        </w:rPr>
      </w:pPr>
    </w:p>
    <w:p w14:paraId="36D51D84" w14:textId="15D07913" w:rsidR="00F71E86" w:rsidRPr="00B97680" w:rsidRDefault="00217141" w:rsidP="00F71E86">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lastRenderedPageBreak/>
        <w:t>Q1</w:t>
      </w:r>
      <w:r w:rsidR="00252168">
        <w:rPr>
          <w:rFonts w:ascii="Times New Roman" w:hAnsi="Times New Roman" w:cs="Times New Roman"/>
          <w:b/>
          <w:sz w:val="20"/>
          <w:szCs w:val="20"/>
        </w:rPr>
        <w:t>1</w:t>
      </w:r>
      <w:r w:rsidR="00F71E86" w:rsidRPr="00B97680">
        <w:rPr>
          <w:rFonts w:ascii="Times New Roman" w:hAnsi="Times New Roman" w:cs="Times New Roman"/>
          <w:b/>
          <w:sz w:val="20"/>
          <w:szCs w:val="20"/>
        </w:rPr>
        <w:t xml:space="preserve">. </w:t>
      </w:r>
      <w:r w:rsidR="00F71E86" w:rsidRPr="00B97680">
        <w:rPr>
          <w:rFonts w:ascii="Times New Roman" w:hAnsi="Times New Roman" w:cs="Times New Roman"/>
          <w:sz w:val="20"/>
          <w:szCs w:val="20"/>
        </w:rPr>
        <w:t>(</w:t>
      </w:r>
      <w:r>
        <w:rPr>
          <w:rFonts w:ascii="Times New Roman" w:hAnsi="Times New Roman" w:cs="Times New Roman"/>
          <w:i/>
          <w:sz w:val="20"/>
          <w:szCs w:val="20"/>
        </w:rPr>
        <w:t>If Streams music</w:t>
      </w:r>
      <w:r w:rsidR="008518F6">
        <w:rPr>
          <w:rFonts w:ascii="Times New Roman" w:hAnsi="Times New Roman" w:cs="Times New Roman"/>
          <w:i/>
          <w:sz w:val="20"/>
          <w:szCs w:val="20"/>
        </w:rPr>
        <w:t>&amp; video</w:t>
      </w:r>
      <w:r>
        <w:rPr>
          <w:rFonts w:ascii="Times New Roman" w:hAnsi="Times New Roman" w:cs="Times New Roman"/>
          <w:i/>
          <w:sz w:val="20"/>
          <w:szCs w:val="20"/>
        </w:rPr>
        <w:t xml:space="preserve"> in Q2</w:t>
      </w:r>
      <w:r w:rsidR="00F71E86" w:rsidRPr="00B97680">
        <w:rPr>
          <w:rFonts w:ascii="Times New Roman" w:hAnsi="Times New Roman" w:cs="Times New Roman"/>
          <w:i/>
          <w:sz w:val="20"/>
          <w:szCs w:val="20"/>
        </w:rPr>
        <w:t xml:space="preserve"> above</w:t>
      </w:r>
      <w:r w:rsidR="00F71E86" w:rsidRPr="00B97680">
        <w:rPr>
          <w:rFonts w:ascii="Times New Roman" w:hAnsi="Times New Roman" w:cs="Times New Roman"/>
          <w:sz w:val="20"/>
          <w:szCs w:val="20"/>
        </w:rPr>
        <w:t xml:space="preserve">). Which of the following music </w:t>
      </w:r>
      <w:r w:rsidR="00F84C4C">
        <w:rPr>
          <w:rFonts w:ascii="Times New Roman" w:hAnsi="Times New Roman" w:cs="Times New Roman"/>
          <w:sz w:val="20"/>
          <w:szCs w:val="20"/>
        </w:rPr>
        <w:t xml:space="preserve">and video </w:t>
      </w:r>
      <w:r w:rsidR="00F71E86" w:rsidRPr="00B97680">
        <w:rPr>
          <w:rFonts w:ascii="Times New Roman" w:hAnsi="Times New Roman" w:cs="Times New Roman"/>
          <w:sz w:val="20"/>
          <w:szCs w:val="20"/>
        </w:rPr>
        <w:t>streaming services do you use? (</w:t>
      </w:r>
      <w:r w:rsidR="003D4C03" w:rsidRPr="003D4C03">
        <w:rPr>
          <w:rFonts w:ascii="Times New Roman" w:hAnsi="Times New Roman" w:cs="Times New Roman"/>
          <w:b/>
          <w:sz w:val="20"/>
          <w:szCs w:val="20"/>
        </w:rPr>
        <w:t>Multiple</w:t>
      </w:r>
      <w:r w:rsidR="00F71E86" w:rsidRPr="003D4C03">
        <w:rPr>
          <w:rFonts w:ascii="Times New Roman" w:hAnsi="Times New Roman" w:cs="Times New Roman"/>
          <w:b/>
          <w:sz w:val="20"/>
          <w:szCs w:val="20"/>
        </w:rPr>
        <w:t xml:space="preserve"> Response</w:t>
      </w:r>
      <w:r w:rsidR="00F71E86" w:rsidRPr="00B97680">
        <w:rPr>
          <w:rFonts w:ascii="Times New Roman" w:hAnsi="Times New Roman" w:cs="Times New Roman"/>
          <w:sz w:val="20"/>
          <w:szCs w:val="20"/>
        </w:rPr>
        <w:t>)</w:t>
      </w:r>
      <w:r w:rsidR="00A40FB3">
        <w:rPr>
          <w:rFonts w:ascii="Times New Roman" w:hAnsi="Times New Roman" w:cs="Times New Roman"/>
          <w:sz w:val="20"/>
          <w:szCs w:val="20"/>
        </w:rPr>
        <w:t xml:space="preserve"> Not prompted</w:t>
      </w:r>
    </w:p>
    <w:tbl>
      <w:tblPr>
        <w:tblStyle w:val="TableGrid"/>
        <w:tblW w:w="5676" w:type="dxa"/>
        <w:tblLook w:val="04A0" w:firstRow="1" w:lastRow="0" w:firstColumn="1" w:lastColumn="0" w:noHBand="0" w:noVBand="1"/>
      </w:tblPr>
      <w:tblGrid>
        <w:gridCol w:w="3497"/>
        <w:gridCol w:w="2179"/>
      </w:tblGrid>
      <w:tr w:rsidR="00F71E86" w:rsidRPr="00B97680" w14:paraId="18246304" w14:textId="77777777" w:rsidTr="002E072B">
        <w:trPr>
          <w:trHeight w:val="369"/>
        </w:trPr>
        <w:tc>
          <w:tcPr>
            <w:tcW w:w="3497" w:type="dxa"/>
          </w:tcPr>
          <w:p w14:paraId="5C6A470B" w14:textId="77777777" w:rsidR="00F71E86" w:rsidRPr="00B97680" w:rsidRDefault="00F71E86" w:rsidP="001154CA">
            <w:pPr>
              <w:rPr>
                <w:rFonts w:ascii="Times New Roman" w:hAnsi="Times New Roman" w:cs="Times New Roman"/>
                <w:sz w:val="20"/>
                <w:szCs w:val="20"/>
              </w:rPr>
            </w:pPr>
          </w:p>
        </w:tc>
        <w:tc>
          <w:tcPr>
            <w:tcW w:w="2179" w:type="dxa"/>
          </w:tcPr>
          <w:p w14:paraId="74345EC3" w14:textId="0F707935" w:rsidR="00F71E86" w:rsidRPr="00217141" w:rsidRDefault="002E072B" w:rsidP="00252168">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Q1</w:t>
            </w:r>
            <w:r w:rsidR="00252168">
              <w:rPr>
                <w:rFonts w:ascii="Times New Roman" w:hAnsi="Times New Roman" w:cs="Times New Roman"/>
                <w:b/>
                <w:sz w:val="20"/>
                <w:szCs w:val="20"/>
              </w:rPr>
              <w:t>1</w:t>
            </w:r>
          </w:p>
        </w:tc>
      </w:tr>
      <w:tr w:rsidR="00F84C4C" w:rsidRPr="00B97680" w14:paraId="23821A0C" w14:textId="77777777" w:rsidTr="002E072B">
        <w:trPr>
          <w:trHeight w:val="369"/>
        </w:trPr>
        <w:tc>
          <w:tcPr>
            <w:tcW w:w="3497" w:type="dxa"/>
          </w:tcPr>
          <w:p w14:paraId="79700BDF" w14:textId="1D6126F6" w:rsidR="00F84C4C" w:rsidRPr="00B97680" w:rsidRDefault="00F84C4C" w:rsidP="001154CA">
            <w:pPr>
              <w:rPr>
                <w:rFonts w:ascii="Times New Roman" w:hAnsi="Times New Roman" w:cs="Times New Roman"/>
                <w:sz w:val="20"/>
                <w:szCs w:val="20"/>
              </w:rPr>
            </w:pPr>
            <w:r>
              <w:rPr>
                <w:rFonts w:ascii="Times New Roman" w:hAnsi="Times New Roman" w:cs="Times New Roman"/>
                <w:sz w:val="20"/>
                <w:szCs w:val="20"/>
              </w:rPr>
              <w:t>Netflix</w:t>
            </w:r>
          </w:p>
        </w:tc>
        <w:tc>
          <w:tcPr>
            <w:tcW w:w="2179" w:type="dxa"/>
          </w:tcPr>
          <w:p w14:paraId="5A8460CA" w14:textId="191F5D5E" w:rsidR="00F84C4C" w:rsidRDefault="00385C52" w:rsidP="001154CA">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 xml:space="preserve">                1</w:t>
            </w:r>
          </w:p>
        </w:tc>
      </w:tr>
      <w:tr w:rsidR="00F84C4C" w:rsidRPr="00B97680" w14:paraId="2566AA0D" w14:textId="77777777" w:rsidTr="002E072B">
        <w:trPr>
          <w:trHeight w:val="369"/>
        </w:trPr>
        <w:tc>
          <w:tcPr>
            <w:tcW w:w="3497" w:type="dxa"/>
          </w:tcPr>
          <w:p w14:paraId="63080CB9" w14:textId="7156CF8E" w:rsidR="00F84C4C" w:rsidRDefault="00F84C4C" w:rsidP="001154CA">
            <w:pPr>
              <w:rPr>
                <w:rFonts w:ascii="Times New Roman" w:hAnsi="Times New Roman" w:cs="Times New Roman"/>
                <w:sz w:val="20"/>
                <w:szCs w:val="20"/>
              </w:rPr>
            </w:pPr>
            <w:r>
              <w:rPr>
                <w:rFonts w:ascii="Times New Roman" w:hAnsi="Times New Roman" w:cs="Times New Roman"/>
                <w:sz w:val="20"/>
                <w:szCs w:val="20"/>
              </w:rPr>
              <w:t>Amazon Prime</w:t>
            </w:r>
          </w:p>
        </w:tc>
        <w:tc>
          <w:tcPr>
            <w:tcW w:w="2179" w:type="dxa"/>
          </w:tcPr>
          <w:p w14:paraId="46DCF318" w14:textId="0FEBBE32" w:rsidR="00F84C4C" w:rsidRDefault="00385C52" w:rsidP="001154CA">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 xml:space="preserve">                2</w:t>
            </w:r>
          </w:p>
        </w:tc>
      </w:tr>
      <w:tr w:rsidR="00F84C4C" w:rsidRPr="00B97680" w14:paraId="1FD6D4FE" w14:textId="77777777" w:rsidTr="002E072B">
        <w:trPr>
          <w:trHeight w:val="369"/>
        </w:trPr>
        <w:tc>
          <w:tcPr>
            <w:tcW w:w="3497" w:type="dxa"/>
          </w:tcPr>
          <w:p w14:paraId="5D1C84A2" w14:textId="58D9B52F" w:rsidR="00F84C4C" w:rsidRDefault="00F84C4C" w:rsidP="001154CA">
            <w:pPr>
              <w:rPr>
                <w:rFonts w:ascii="Times New Roman" w:hAnsi="Times New Roman" w:cs="Times New Roman"/>
                <w:sz w:val="20"/>
                <w:szCs w:val="20"/>
              </w:rPr>
            </w:pPr>
            <w:r>
              <w:rPr>
                <w:rFonts w:ascii="Times New Roman" w:hAnsi="Times New Roman" w:cs="Times New Roman"/>
                <w:sz w:val="20"/>
                <w:szCs w:val="20"/>
              </w:rPr>
              <w:t>Showmax</w:t>
            </w:r>
          </w:p>
        </w:tc>
        <w:tc>
          <w:tcPr>
            <w:tcW w:w="2179" w:type="dxa"/>
          </w:tcPr>
          <w:p w14:paraId="2A1918BD" w14:textId="51347404" w:rsidR="00F84C4C" w:rsidRDefault="00385C52" w:rsidP="001154CA">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 xml:space="preserve">                3</w:t>
            </w:r>
          </w:p>
        </w:tc>
      </w:tr>
      <w:tr w:rsidR="008518F6" w:rsidRPr="00B97680" w14:paraId="3D1BC7AE" w14:textId="77777777" w:rsidTr="002E072B">
        <w:trPr>
          <w:trHeight w:val="369"/>
        </w:trPr>
        <w:tc>
          <w:tcPr>
            <w:tcW w:w="3497" w:type="dxa"/>
          </w:tcPr>
          <w:p w14:paraId="4DCC45E0" w14:textId="601A5F3D" w:rsidR="008518F6" w:rsidRDefault="008518F6" w:rsidP="001154CA">
            <w:pPr>
              <w:rPr>
                <w:rFonts w:ascii="Times New Roman" w:hAnsi="Times New Roman" w:cs="Times New Roman"/>
                <w:sz w:val="20"/>
                <w:szCs w:val="20"/>
              </w:rPr>
            </w:pPr>
            <w:r>
              <w:rPr>
                <w:rFonts w:ascii="Times New Roman" w:hAnsi="Times New Roman" w:cs="Times New Roman"/>
                <w:sz w:val="20"/>
                <w:szCs w:val="20"/>
              </w:rPr>
              <w:t>Viusasa</w:t>
            </w:r>
            <w:r w:rsidR="00385C52">
              <w:rPr>
                <w:rFonts w:ascii="Times New Roman" w:hAnsi="Times New Roman" w:cs="Times New Roman"/>
                <w:sz w:val="20"/>
                <w:szCs w:val="20"/>
              </w:rPr>
              <w:t xml:space="preserve">        </w:t>
            </w:r>
          </w:p>
        </w:tc>
        <w:tc>
          <w:tcPr>
            <w:tcW w:w="2179" w:type="dxa"/>
          </w:tcPr>
          <w:p w14:paraId="30A1753F" w14:textId="56C8EEDC" w:rsidR="008518F6" w:rsidRDefault="00385C52" w:rsidP="001154CA">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 xml:space="preserve">                4</w:t>
            </w:r>
          </w:p>
        </w:tc>
      </w:tr>
      <w:tr w:rsidR="00F84C4C" w:rsidRPr="00B97680" w14:paraId="3473F184" w14:textId="77777777" w:rsidTr="002E072B">
        <w:trPr>
          <w:trHeight w:val="369"/>
        </w:trPr>
        <w:tc>
          <w:tcPr>
            <w:tcW w:w="3497" w:type="dxa"/>
          </w:tcPr>
          <w:p w14:paraId="0445688E" w14:textId="23004533" w:rsidR="00F84C4C" w:rsidRDefault="00F84C4C" w:rsidP="001154CA">
            <w:pPr>
              <w:rPr>
                <w:rFonts w:ascii="Times New Roman" w:hAnsi="Times New Roman" w:cs="Times New Roman"/>
                <w:sz w:val="20"/>
                <w:szCs w:val="20"/>
              </w:rPr>
            </w:pPr>
            <w:r>
              <w:rPr>
                <w:rFonts w:ascii="Times New Roman" w:hAnsi="Times New Roman" w:cs="Times New Roman"/>
                <w:sz w:val="20"/>
                <w:szCs w:val="20"/>
              </w:rPr>
              <w:t>HBO</w:t>
            </w:r>
          </w:p>
        </w:tc>
        <w:tc>
          <w:tcPr>
            <w:tcW w:w="2179" w:type="dxa"/>
          </w:tcPr>
          <w:p w14:paraId="75C8D3D8" w14:textId="597E211B" w:rsidR="00F84C4C" w:rsidRDefault="00385C52" w:rsidP="001154CA">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 xml:space="preserve">                5</w:t>
            </w:r>
          </w:p>
        </w:tc>
      </w:tr>
      <w:tr w:rsidR="00F71E86" w:rsidRPr="00B97680" w14:paraId="42014990" w14:textId="77777777" w:rsidTr="002E072B">
        <w:trPr>
          <w:trHeight w:val="348"/>
        </w:trPr>
        <w:tc>
          <w:tcPr>
            <w:tcW w:w="3497" w:type="dxa"/>
          </w:tcPr>
          <w:p w14:paraId="46F753D0" w14:textId="06A4DAD6"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Spotify</w:t>
            </w:r>
          </w:p>
        </w:tc>
        <w:tc>
          <w:tcPr>
            <w:tcW w:w="2179" w:type="dxa"/>
          </w:tcPr>
          <w:p w14:paraId="195737B8" w14:textId="45793C4F" w:rsidR="00F71E86" w:rsidRPr="00B97680" w:rsidRDefault="00385C52" w:rsidP="00385C52">
            <w:pPr>
              <w:rPr>
                <w:rFonts w:ascii="Times New Roman" w:hAnsi="Times New Roman" w:cs="Times New Roman"/>
                <w:sz w:val="20"/>
                <w:szCs w:val="20"/>
              </w:rPr>
            </w:pPr>
            <w:r>
              <w:rPr>
                <w:rFonts w:ascii="Times New Roman" w:hAnsi="Times New Roman" w:cs="Times New Roman"/>
                <w:sz w:val="20"/>
                <w:szCs w:val="20"/>
              </w:rPr>
              <w:t xml:space="preserve">                6</w:t>
            </w:r>
          </w:p>
        </w:tc>
      </w:tr>
      <w:tr w:rsidR="00F71E86" w:rsidRPr="00B97680" w14:paraId="349C0882" w14:textId="77777777" w:rsidTr="002E072B">
        <w:trPr>
          <w:trHeight w:val="369"/>
        </w:trPr>
        <w:tc>
          <w:tcPr>
            <w:tcW w:w="3497" w:type="dxa"/>
          </w:tcPr>
          <w:p w14:paraId="466FEA3C" w14:textId="5F33ED59"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Youtube music</w:t>
            </w:r>
          </w:p>
        </w:tc>
        <w:tc>
          <w:tcPr>
            <w:tcW w:w="2179" w:type="dxa"/>
          </w:tcPr>
          <w:p w14:paraId="4E79E03B" w14:textId="7D5845F7" w:rsidR="00F71E86" w:rsidRPr="00B97680" w:rsidRDefault="00385C52" w:rsidP="00385C52">
            <w:pPr>
              <w:rPr>
                <w:rFonts w:ascii="Times New Roman" w:hAnsi="Times New Roman" w:cs="Times New Roman"/>
                <w:sz w:val="20"/>
                <w:szCs w:val="20"/>
              </w:rPr>
            </w:pPr>
            <w:r>
              <w:rPr>
                <w:rFonts w:ascii="Times New Roman" w:hAnsi="Times New Roman" w:cs="Times New Roman"/>
                <w:sz w:val="20"/>
                <w:szCs w:val="20"/>
              </w:rPr>
              <w:t xml:space="preserve">                7</w:t>
            </w:r>
          </w:p>
        </w:tc>
      </w:tr>
      <w:tr w:rsidR="00F71E86" w:rsidRPr="00B97680" w14:paraId="4D899A3E" w14:textId="77777777" w:rsidTr="002E072B">
        <w:trPr>
          <w:trHeight w:val="348"/>
        </w:trPr>
        <w:tc>
          <w:tcPr>
            <w:tcW w:w="3497" w:type="dxa"/>
          </w:tcPr>
          <w:p w14:paraId="60FF2B3B" w14:textId="6A7C6A1B"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Soundcloud</w:t>
            </w:r>
          </w:p>
        </w:tc>
        <w:tc>
          <w:tcPr>
            <w:tcW w:w="2179" w:type="dxa"/>
          </w:tcPr>
          <w:p w14:paraId="382A65A1" w14:textId="26FEB6BB" w:rsidR="00F71E86" w:rsidRPr="00B97680" w:rsidRDefault="00385C52" w:rsidP="00385C52">
            <w:pPr>
              <w:rPr>
                <w:rFonts w:ascii="Times New Roman" w:hAnsi="Times New Roman" w:cs="Times New Roman"/>
                <w:sz w:val="20"/>
                <w:szCs w:val="20"/>
              </w:rPr>
            </w:pPr>
            <w:r>
              <w:rPr>
                <w:rFonts w:ascii="Times New Roman" w:hAnsi="Times New Roman" w:cs="Times New Roman"/>
                <w:sz w:val="20"/>
                <w:szCs w:val="20"/>
              </w:rPr>
              <w:t xml:space="preserve">                 8</w:t>
            </w:r>
          </w:p>
        </w:tc>
      </w:tr>
      <w:tr w:rsidR="00F71E86" w:rsidRPr="00B97680" w14:paraId="1DFBC603" w14:textId="77777777" w:rsidTr="002E072B">
        <w:trPr>
          <w:trHeight w:val="369"/>
        </w:trPr>
        <w:tc>
          <w:tcPr>
            <w:tcW w:w="3497" w:type="dxa"/>
          </w:tcPr>
          <w:p w14:paraId="32EF24AD" w14:textId="7E9B55F9"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Boomplay</w:t>
            </w:r>
          </w:p>
        </w:tc>
        <w:tc>
          <w:tcPr>
            <w:tcW w:w="2179" w:type="dxa"/>
          </w:tcPr>
          <w:p w14:paraId="1B5EC6C2"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F71E86" w:rsidRPr="00B97680" w14:paraId="6DA1E03B" w14:textId="77777777" w:rsidTr="002E072B">
        <w:trPr>
          <w:trHeight w:val="369"/>
        </w:trPr>
        <w:tc>
          <w:tcPr>
            <w:tcW w:w="3497" w:type="dxa"/>
          </w:tcPr>
          <w:p w14:paraId="5EE82A25" w14:textId="04D2834B"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Audiomack</w:t>
            </w:r>
          </w:p>
        </w:tc>
        <w:tc>
          <w:tcPr>
            <w:tcW w:w="2179" w:type="dxa"/>
          </w:tcPr>
          <w:p w14:paraId="0BA5AB1B"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F71E86" w:rsidRPr="00B97680" w14:paraId="67EAC05F" w14:textId="77777777" w:rsidTr="002E072B">
        <w:trPr>
          <w:trHeight w:val="369"/>
        </w:trPr>
        <w:tc>
          <w:tcPr>
            <w:tcW w:w="3497" w:type="dxa"/>
          </w:tcPr>
          <w:p w14:paraId="762424D3" w14:textId="58627975"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Tubidy</w:t>
            </w:r>
          </w:p>
        </w:tc>
        <w:tc>
          <w:tcPr>
            <w:tcW w:w="2179" w:type="dxa"/>
          </w:tcPr>
          <w:p w14:paraId="63A5BA58"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F71E86" w:rsidRPr="00B97680" w14:paraId="1091E199" w14:textId="77777777" w:rsidTr="002E072B">
        <w:trPr>
          <w:trHeight w:val="369"/>
        </w:trPr>
        <w:tc>
          <w:tcPr>
            <w:tcW w:w="3497" w:type="dxa"/>
          </w:tcPr>
          <w:p w14:paraId="33E2E6C3" w14:textId="403DF692"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Apple Music</w:t>
            </w:r>
          </w:p>
        </w:tc>
        <w:tc>
          <w:tcPr>
            <w:tcW w:w="2179" w:type="dxa"/>
          </w:tcPr>
          <w:p w14:paraId="22BB900C"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F71E86" w:rsidRPr="00B97680" w14:paraId="766DBAD5" w14:textId="77777777" w:rsidTr="002E072B">
        <w:trPr>
          <w:trHeight w:val="369"/>
        </w:trPr>
        <w:tc>
          <w:tcPr>
            <w:tcW w:w="3497" w:type="dxa"/>
          </w:tcPr>
          <w:p w14:paraId="478857C3" w14:textId="1BF9CB16"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Mdundo Music</w:t>
            </w:r>
          </w:p>
        </w:tc>
        <w:tc>
          <w:tcPr>
            <w:tcW w:w="2179" w:type="dxa"/>
          </w:tcPr>
          <w:p w14:paraId="549BC1FC"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8</w:t>
            </w:r>
          </w:p>
        </w:tc>
      </w:tr>
      <w:tr w:rsidR="00F71E86" w:rsidRPr="00B97680" w14:paraId="375218C0" w14:textId="77777777" w:rsidTr="002E072B">
        <w:trPr>
          <w:trHeight w:val="369"/>
        </w:trPr>
        <w:tc>
          <w:tcPr>
            <w:tcW w:w="3497" w:type="dxa"/>
          </w:tcPr>
          <w:p w14:paraId="6AA578DC" w14:textId="056E1DD9"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Mziiki</w:t>
            </w:r>
          </w:p>
        </w:tc>
        <w:tc>
          <w:tcPr>
            <w:tcW w:w="2179" w:type="dxa"/>
          </w:tcPr>
          <w:p w14:paraId="691A76F2"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9</w:t>
            </w:r>
          </w:p>
        </w:tc>
      </w:tr>
      <w:tr w:rsidR="00F71E86" w:rsidRPr="00B97680" w14:paraId="7FE62CD6" w14:textId="77777777" w:rsidTr="002E072B">
        <w:trPr>
          <w:trHeight w:val="369"/>
        </w:trPr>
        <w:tc>
          <w:tcPr>
            <w:tcW w:w="3497" w:type="dxa"/>
          </w:tcPr>
          <w:p w14:paraId="638C5ABC" w14:textId="020D8269"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Deezer</w:t>
            </w:r>
          </w:p>
        </w:tc>
        <w:tc>
          <w:tcPr>
            <w:tcW w:w="2179" w:type="dxa"/>
          </w:tcPr>
          <w:p w14:paraId="1A81C819" w14:textId="77777777"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10</w:t>
            </w:r>
          </w:p>
        </w:tc>
      </w:tr>
      <w:tr w:rsidR="00F71E86" w:rsidRPr="00B97680" w14:paraId="3ABE9F07" w14:textId="77777777" w:rsidTr="002E072B">
        <w:trPr>
          <w:trHeight w:val="369"/>
        </w:trPr>
        <w:tc>
          <w:tcPr>
            <w:tcW w:w="3497" w:type="dxa"/>
          </w:tcPr>
          <w:p w14:paraId="37D41419" w14:textId="161F02B6"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Spinlet</w:t>
            </w:r>
          </w:p>
        </w:tc>
        <w:tc>
          <w:tcPr>
            <w:tcW w:w="2179" w:type="dxa"/>
          </w:tcPr>
          <w:p w14:paraId="5E13DAD2" w14:textId="2C65725F"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11</w:t>
            </w:r>
          </w:p>
        </w:tc>
      </w:tr>
      <w:tr w:rsidR="00F71E86" w:rsidRPr="00B97680" w14:paraId="570AA99C" w14:textId="77777777" w:rsidTr="002E072B">
        <w:trPr>
          <w:trHeight w:val="369"/>
        </w:trPr>
        <w:tc>
          <w:tcPr>
            <w:tcW w:w="3497" w:type="dxa"/>
          </w:tcPr>
          <w:p w14:paraId="3C531211" w14:textId="77777777"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Other (Specify)-----------------------------</w:t>
            </w:r>
          </w:p>
        </w:tc>
        <w:tc>
          <w:tcPr>
            <w:tcW w:w="2179" w:type="dxa"/>
          </w:tcPr>
          <w:p w14:paraId="59E8E79F" w14:textId="59B837AD"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12</w:t>
            </w:r>
          </w:p>
        </w:tc>
      </w:tr>
      <w:tr w:rsidR="00F71E86" w:rsidRPr="00B97680" w14:paraId="3C33A4A3" w14:textId="77777777" w:rsidTr="002E072B">
        <w:trPr>
          <w:trHeight w:val="369"/>
        </w:trPr>
        <w:tc>
          <w:tcPr>
            <w:tcW w:w="3497" w:type="dxa"/>
          </w:tcPr>
          <w:p w14:paraId="4F19A042" w14:textId="77777777" w:rsidR="00F71E86" w:rsidRPr="00B97680" w:rsidRDefault="00F71E86" w:rsidP="001154CA">
            <w:pPr>
              <w:rPr>
                <w:rFonts w:ascii="Times New Roman" w:hAnsi="Times New Roman" w:cs="Times New Roman"/>
                <w:sz w:val="20"/>
                <w:szCs w:val="20"/>
              </w:rPr>
            </w:pPr>
            <w:r w:rsidRPr="00B97680">
              <w:rPr>
                <w:rFonts w:ascii="Times New Roman" w:hAnsi="Times New Roman" w:cs="Times New Roman"/>
                <w:sz w:val="20"/>
                <w:szCs w:val="20"/>
              </w:rPr>
              <w:t>Don’t Know</w:t>
            </w:r>
          </w:p>
        </w:tc>
        <w:tc>
          <w:tcPr>
            <w:tcW w:w="2179" w:type="dxa"/>
          </w:tcPr>
          <w:p w14:paraId="2525F4F8" w14:textId="08FB95D0" w:rsidR="00F71E86" w:rsidRPr="00B97680" w:rsidRDefault="00F71E86" w:rsidP="001154CA">
            <w:pPr>
              <w:jc w:val="center"/>
              <w:rPr>
                <w:rFonts w:ascii="Times New Roman" w:hAnsi="Times New Roman" w:cs="Times New Roman"/>
                <w:sz w:val="20"/>
                <w:szCs w:val="20"/>
              </w:rPr>
            </w:pPr>
            <w:r w:rsidRPr="00B97680">
              <w:rPr>
                <w:rFonts w:ascii="Times New Roman" w:hAnsi="Times New Roman" w:cs="Times New Roman"/>
                <w:sz w:val="20"/>
                <w:szCs w:val="20"/>
              </w:rPr>
              <w:t>13</w:t>
            </w:r>
          </w:p>
        </w:tc>
      </w:tr>
    </w:tbl>
    <w:p w14:paraId="0ED354D6" w14:textId="77777777" w:rsidR="00F71E86" w:rsidRPr="00B97680" w:rsidRDefault="00F71E86" w:rsidP="00F71E86">
      <w:pPr>
        <w:tabs>
          <w:tab w:val="left" w:pos="1335"/>
        </w:tabs>
        <w:spacing w:after="0"/>
        <w:rPr>
          <w:rFonts w:ascii="Times New Roman" w:hAnsi="Times New Roman" w:cs="Times New Roman"/>
          <w:sz w:val="20"/>
          <w:szCs w:val="20"/>
        </w:rPr>
      </w:pPr>
    </w:p>
    <w:p w14:paraId="14F8D0B7" w14:textId="5764D386" w:rsidR="004F5779" w:rsidRPr="00B97680" w:rsidRDefault="00252168" w:rsidP="004F5779">
      <w:pPr>
        <w:rPr>
          <w:rFonts w:ascii="Times New Roman" w:hAnsi="Times New Roman" w:cs="Times New Roman"/>
          <w:b/>
          <w:sz w:val="20"/>
          <w:szCs w:val="20"/>
        </w:rPr>
      </w:pPr>
      <w:r>
        <w:rPr>
          <w:rFonts w:ascii="Times New Roman" w:hAnsi="Times New Roman" w:cs="Times New Roman"/>
          <w:b/>
          <w:sz w:val="20"/>
          <w:szCs w:val="20"/>
        </w:rPr>
        <w:t>Q12</w:t>
      </w:r>
      <w:r w:rsidR="004F5779" w:rsidRPr="00B97680">
        <w:rPr>
          <w:rFonts w:ascii="Times New Roman" w:hAnsi="Times New Roman" w:cs="Times New Roman"/>
          <w:b/>
          <w:sz w:val="20"/>
          <w:szCs w:val="20"/>
        </w:rPr>
        <w:t xml:space="preserve">.  </w:t>
      </w:r>
      <w:r w:rsidR="004F5779" w:rsidRPr="00B97680">
        <w:rPr>
          <w:rFonts w:ascii="Times New Roman" w:hAnsi="Times New Roman" w:cs="Times New Roman"/>
          <w:sz w:val="20"/>
          <w:szCs w:val="20"/>
        </w:rPr>
        <w:t>(</w:t>
      </w:r>
      <w:r w:rsidR="00217141">
        <w:rPr>
          <w:rFonts w:ascii="Times New Roman" w:hAnsi="Times New Roman" w:cs="Times New Roman"/>
          <w:i/>
          <w:sz w:val="20"/>
          <w:szCs w:val="20"/>
        </w:rPr>
        <w:t>If listen to podcast in Q2</w:t>
      </w:r>
      <w:r w:rsidR="004F5779" w:rsidRPr="00B97680">
        <w:rPr>
          <w:rFonts w:ascii="Times New Roman" w:hAnsi="Times New Roman" w:cs="Times New Roman"/>
          <w:i/>
          <w:sz w:val="20"/>
          <w:szCs w:val="20"/>
        </w:rPr>
        <w:t xml:space="preserve"> above</w:t>
      </w:r>
      <w:r w:rsidR="00217141">
        <w:rPr>
          <w:rFonts w:ascii="Times New Roman" w:hAnsi="Times New Roman" w:cs="Times New Roman"/>
          <w:sz w:val="20"/>
          <w:szCs w:val="20"/>
        </w:rPr>
        <w:t xml:space="preserve">). What </w:t>
      </w:r>
      <w:r w:rsidR="004F5779" w:rsidRPr="00B97680">
        <w:rPr>
          <w:rFonts w:ascii="Times New Roman" w:hAnsi="Times New Roman" w:cs="Times New Roman"/>
          <w:sz w:val="20"/>
          <w:szCs w:val="20"/>
        </w:rPr>
        <w:t>genre of podcast</w:t>
      </w:r>
      <w:r w:rsidR="00217141">
        <w:rPr>
          <w:rFonts w:ascii="Times New Roman" w:hAnsi="Times New Roman" w:cs="Times New Roman"/>
          <w:sz w:val="20"/>
          <w:szCs w:val="20"/>
        </w:rPr>
        <w:t>s do</w:t>
      </w:r>
      <w:r w:rsidR="004F5779" w:rsidRPr="00B97680">
        <w:rPr>
          <w:rFonts w:ascii="Times New Roman" w:hAnsi="Times New Roman" w:cs="Times New Roman"/>
          <w:sz w:val="20"/>
          <w:szCs w:val="20"/>
        </w:rPr>
        <w:t xml:space="preserve"> you listen</w:t>
      </w:r>
      <w:r w:rsidR="00217141">
        <w:rPr>
          <w:rFonts w:ascii="Times New Roman" w:hAnsi="Times New Roman" w:cs="Times New Roman"/>
          <w:sz w:val="20"/>
          <w:szCs w:val="20"/>
        </w:rPr>
        <w:t xml:space="preserve"> to</w:t>
      </w:r>
      <w:r w:rsidR="004F5779" w:rsidRPr="00B97680">
        <w:rPr>
          <w:rFonts w:ascii="Times New Roman" w:hAnsi="Times New Roman" w:cs="Times New Roman"/>
          <w:sz w:val="20"/>
          <w:szCs w:val="20"/>
        </w:rPr>
        <w:t>?</w:t>
      </w:r>
      <w:r w:rsidR="004F5779" w:rsidRPr="00B97680">
        <w:rPr>
          <w:rFonts w:ascii="Times New Roman" w:hAnsi="Times New Roman" w:cs="Times New Roman"/>
          <w:b/>
          <w:sz w:val="20"/>
          <w:szCs w:val="20"/>
        </w:rPr>
        <w:t xml:space="preserve"> (</w:t>
      </w:r>
      <w:r w:rsidR="00217141">
        <w:rPr>
          <w:rFonts w:ascii="Times New Roman" w:hAnsi="Times New Roman" w:cs="Times New Roman"/>
          <w:b/>
          <w:sz w:val="20"/>
          <w:szCs w:val="20"/>
        </w:rPr>
        <w:t>Multiple</w:t>
      </w:r>
      <w:r w:rsidR="004F5779" w:rsidRPr="00B97680">
        <w:rPr>
          <w:rFonts w:ascii="Times New Roman" w:hAnsi="Times New Roman" w:cs="Times New Roman"/>
          <w:b/>
          <w:sz w:val="20"/>
          <w:szCs w:val="20"/>
        </w:rPr>
        <w:t xml:space="preserve"> Response) </w:t>
      </w:r>
    </w:p>
    <w:tbl>
      <w:tblPr>
        <w:tblStyle w:val="TableGrid"/>
        <w:tblW w:w="5760" w:type="dxa"/>
        <w:tblLook w:val="04A0" w:firstRow="1" w:lastRow="0" w:firstColumn="1" w:lastColumn="0" w:noHBand="0" w:noVBand="1"/>
      </w:tblPr>
      <w:tblGrid>
        <w:gridCol w:w="5199"/>
        <w:gridCol w:w="561"/>
      </w:tblGrid>
      <w:tr w:rsidR="00217141" w:rsidRPr="00B97680" w14:paraId="655B7F3D" w14:textId="77777777" w:rsidTr="00217141">
        <w:trPr>
          <w:trHeight w:val="369"/>
        </w:trPr>
        <w:tc>
          <w:tcPr>
            <w:tcW w:w="5244" w:type="dxa"/>
          </w:tcPr>
          <w:p w14:paraId="4BB61800" w14:textId="77777777" w:rsidR="00217141" w:rsidRPr="00B97680" w:rsidRDefault="00217141" w:rsidP="001154CA">
            <w:pPr>
              <w:rPr>
                <w:rFonts w:ascii="Times New Roman" w:hAnsi="Times New Roman" w:cs="Times New Roman"/>
                <w:sz w:val="20"/>
                <w:szCs w:val="20"/>
              </w:rPr>
            </w:pPr>
          </w:p>
        </w:tc>
        <w:tc>
          <w:tcPr>
            <w:tcW w:w="516" w:type="dxa"/>
          </w:tcPr>
          <w:p w14:paraId="23C3888D" w14:textId="3BC579C6" w:rsidR="00217141" w:rsidRPr="00B97680" w:rsidRDefault="002E072B" w:rsidP="00DA7ECA">
            <w:pPr>
              <w:tabs>
                <w:tab w:val="left" w:pos="1189"/>
                <w:tab w:val="center" w:pos="1611"/>
              </w:tabs>
              <w:jc w:val="center"/>
              <w:rPr>
                <w:rFonts w:ascii="Times New Roman" w:hAnsi="Times New Roman" w:cs="Times New Roman"/>
                <w:sz w:val="20"/>
                <w:szCs w:val="20"/>
              </w:rPr>
            </w:pPr>
            <w:r>
              <w:rPr>
                <w:rFonts w:ascii="Times New Roman" w:hAnsi="Times New Roman" w:cs="Times New Roman"/>
                <w:sz w:val="20"/>
                <w:szCs w:val="20"/>
              </w:rPr>
              <w:t>Q1</w:t>
            </w:r>
            <w:r w:rsidR="00DA7ECA">
              <w:rPr>
                <w:rFonts w:ascii="Times New Roman" w:hAnsi="Times New Roman" w:cs="Times New Roman"/>
                <w:sz w:val="20"/>
                <w:szCs w:val="20"/>
              </w:rPr>
              <w:t>2</w:t>
            </w:r>
          </w:p>
        </w:tc>
      </w:tr>
      <w:tr w:rsidR="00217141" w:rsidRPr="00B97680" w14:paraId="25FB794E" w14:textId="6B16F752" w:rsidTr="00217141">
        <w:trPr>
          <w:trHeight w:val="369"/>
        </w:trPr>
        <w:tc>
          <w:tcPr>
            <w:tcW w:w="5244" w:type="dxa"/>
          </w:tcPr>
          <w:p w14:paraId="286BB2A8"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News and Politics</w:t>
            </w:r>
          </w:p>
        </w:tc>
        <w:tc>
          <w:tcPr>
            <w:tcW w:w="516" w:type="dxa"/>
          </w:tcPr>
          <w:p w14:paraId="46B19705" w14:textId="77777777" w:rsidR="00217141" w:rsidRPr="00B97680" w:rsidRDefault="00217141" w:rsidP="00F83343">
            <w:pPr>
              <w:tabs>
                <w:tab w:val="left" w:pos="1189"/>
                <w:tab w:val="center" w:pos="1611"/>
              </w:tabs>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217141" w:rsidRPr="00B97680" w14:paraId="5A2D2F74" w14:textId="01B60E69" w:rsidTr="00217141">
        <w:trPr>
          <w:trHeight w:val="348"/>
        </w:trPr>
        <w:tc>
          <w:tcPr>
            <w:tcW w:w="5244" w:type="dxa"/>
          </w:tcPr>
          <w:p w14:paraId="3B695AAF"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Comedy</w:t>
            </w:r>
          </w:p>
        </w:tc>
        <w:tc>
          <w:tcPr>
            <w:tcW w:w="516" w:type="dxa"/>
          </w:tcPr>
          <w:p w14:paraId="53C8D200" w14:textId="77777777"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217141" w:rsidRPr="00B97680" w14:paraId="7A78763A" w14:textId="5F4575EB" w:rsidTr="00217141">
        <w:trPr>
          <w:trHeight w:val="369"/>
        </w:trPr>
        <w:tc>
          <w:tcPr>
            <w:tcW w:w="5244" w:type="dxa"/>
          </w:tcPr>
          <w:p w14:paraId="12824CBC"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Finance</w:t>
            </w:r>
          </w:p>
        </w:tc>
        <w:tc>
          <w:tcPr>
            <w:tcW w:w="516" w:type="dxa"/>
          </w:tcPr>
          <w:p w14:paraId="2BC688BD" w14:textId="77777777"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17141" w:rsidRPr="00B97680" w14:paraId="1FA35000" w14:textId="7EE3C8CF" w:rsidTr="00217141">
        <w:trPr>
          <w:trHeight w:val="348"/>
        </w:trPr>
        <w:tc>
          <w:tcPr>
            <w:tcW w:w="5244" w:type="dxa"/>
          </w:tcPr>
          <w:p w14:paraId="7A5C786B"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Technology</w:t>
            </w:r>
          </w:p>
        </w:tc>
        <w:tc>
          <w:tcPr>
            <w:tcW w:w="516" w:type="dxa"/>
          </w:tcPr>
          <w:p w14:paraId="488489B2" w14:textId="77777777"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217141" w:rsidRPr="00B97680" w14:paraId="6FE14C8C" w14:textId="77777777" w:rsidTr="00217141">
        <w:trPr>
          <w:trHeight w:val="348"/>
        </w:trPr>
        <w:tc>
          <w:tcPr>
            <w:tcW w:w="5244" w:type="dxa"/>
          </w:tcPr>
          <w:p w14:paraId="6A2A5DC2" w14:textId="584463B4"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Interview</w:t>
            </w:r>
          </w:p>
        </w:tc>
        <w:tc>
          <w:tcPr>
            <w:tcW w:w="516" w:type="dxa"/>
          </w:tcPr>
          <w:p w14:paraId="765BD635" w14:textId="444E0009"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17141" w:rsidRPr="00B97680" w14:paraId="19678632" w14:textId="77777777" w:rsidTr="00217141">
        <w:trPr>
          <w:trHeight w:val="348"/>
        </w:trPr>
        <w:tc>
          <w:tcPr>
            <w:tcW w:w="5244" w:type="dxa"/>
          </w:tcPr>
          <w:p w14:paraId="2C4FC2A2" w14:textId="339DB5A3"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Business</w:t>
            </w:r>
          </w:p>
        </w:tc>
        <w:tc>
          <w:tcPr>
            <w:tcW w:w="516" w:type="dxa"/>
          </w:tcPr>
          <w:p w14:paraId="0AEA83D7" w14:textId="7F644098"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217141" w:rsidRPr="00B97680" w14:paraId="1490494A" w14:textId="07FEA73C" w:rsidTr="00217141">
        <w:trPr>
          <w:trHeight w:val="369"/>
        </w:trPr>
        <w:tc>
          <w:tcPr>
            <w:tcW w:w="5244" w:type="dxa"/>
          </w:tcPr>
          <w:p w14:paraId="5740DDC6" w14:textId="2B96FDB8"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Longform documentary</w:t>
            </w:r>
          </w:p>
        </w:tc>
        <w:tc>
          <w:tcPr>
            <w:tcW w:w="516" w:type="dxa"/>
          </w:tcPr>
          <w:p w14:paraId="6E88E399" w14:textId="0CA2CE55"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217141" w:rsidRPr="00B97680" w14:paraId="3BFFC269" w14:textId="77777777" w:rsidTr="00217141">
        <w:trPr>
          <w:trHeight w:val="369"/>
        </w:trPr>
        <w:tc>
          <w:tcPr>
            <w:tcW w:w="5244" w:type="dxa"/>
          </w:tcPr>
          <w:p w14:paraId="07B835DD" w14:textId="496008B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Music</w:t>
            </w:r>
          </w:p>
        </w:tc>
        <w:tc>
          <w:tcPr>
            <w:tcW w:w="516" w:type="dxa"/>
          </w:tcPr>
          <w:p w14:paraId="40F724F8" w14:textId="5CD23F63"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8</w:t>
            </w:r>
          </w:p>
        </w:tc>
      </w:tr>
      <w:tr w:rsidR="00217141" w:rsidRPr="00B97680" w14:paraId="4F004143" w14:textId="08F3F834" w:rsidTr="00217141">
        <w:trPr>
          <w:trHeight w:val="369"/>
        </w:trPr>
        <w:tc>
          <w:tcPr>
            <w:tcW w:w="5244" w:type="dxa"/>
          </w:tcPr>
          <w:p w14:paraId="7E585427" w14:textId="16EBDB52"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Sports</w:t>
            </w:r>
          </w:p>
        </w:tc>
        <w:tc>
          <w:tcPr>
            <w:tcW w:w="516" w:type="dxa"/>
          </w:tcPr>
          <w:p w14:paraId="1DA145D2" w14:textId="2A2F817E"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9</w:t>
            </w:r>
          </w:p>
        </w:tc>
      </w:tr>
      <w:tr w:rsidR="00217141" w:rsidRPr="00B97680" w14:paraId="4B383CBB" w14:textId="77777777" w:rsidTr="00217141">
        <w:trPr>
          <w:trHeight w:val="369"/>
        </w:trPr>
        <w:tc>
          <w:tcPr>
            <w:tcW w:w="5244" w:type="dxa"/>
          </w:tcPr>
          <w:p w14:paraId="593B208F" w14:textId="17863D5A"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Gaming</w:t>
            </w:r>
          </w:p>
        </w:tc>
        <w:tc>
          <w:tcPr>
            <w:tcW w:w="516" w:type="dxa"/>
          </w:tcPr>
          <w:p w14:paraId="4C5CF294" w14:textId="1AC01EAD"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10</w:t>
            </w:r>
          </w:p>
        </w:tc>
      </w:tr>
      <w:tr w:rsidR="00217141" w:rsidRPr="00B97680" w14:paraId="1C165799" w14:textId="2ACF3B59" w:rsidTr="00217141">
        <w:trPr>
          <w:trHeight w:val="369"/>
        </w:trPr>
        <w:tc>
          <w:tcPr>
            <w:tcW w:w="5244" w:type="dxa"/>
          </w:tcPr>
          <w:p w14:paraId="57D4751D"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True crime</w:t>
            </w:r>
          </w:p>
        </w:tc>
        <w:tc>
          <w:tcPr>
            <w:tcW w:w="516" w:type="dxa"/>
          </w:tcPr>
          <w:p w14:paraId="0C9DC835" w14:textId="334109CE"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11</w:t>
            </w:r>
          </w:p>
        </w:tc>
      </w:tr>
      <w:tr w:rsidR="00217141" w:rsidRPr="00B97680" w14:paraId="2EE940A8" w14:textId="72E1FBDB" w:rsidTr="00217141">
        <w:trPr>
          <w:trHeight w:val="369"/>
        </w:trPr>
        <w:tc>
          <w:tcPr>
            <w:tcW w:w="5244" w:type="dxa"/>
          </w:tcPr>
          <w:p w14:paraId="202B40DB" w14:textId="731F791E"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Health and Self Improvement</w:t>
            </w:r>
          </w:p>
        </w:tc>
        <w:tc>
          <w:tcPr>
            <w:tcW w:w="516" w:type="dxa"/>
          </w:tcPr>
          <w:p w14:paraId="3663D4D8" w14:textId="1C1E214C"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12</w:t>
            </w:r>
          </w:p>
        </w:tc>
      </w:tr>
      <w:tr w:rsidR="00217141" w:rsidRPr="00B97680" w14:paraId="20404CE8" w14:textId="17B73D66" w:rsidTr="00217141">
        <w:trPr>
          <w:trHeight w:val="369"/>
        </w:trPr>
        <w:tc>
          <w:tcPr>
            <w:tcW w:w="5244" w:type="dxa"/>
          </w:tcPr>
          <w:p w14:paraId="45622CDF"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lastRenderedPageBreak/>
              <w:t>Relationships</w:t>
            </w:r>
          </w:p>
        </w:tc>
        <w:tc>
          <w:tcPr>
            <w:tcW w:w="516" w:type="dxa"/>
          </w:tcPr>
          <w:p w14:paraId="6260378F" w14:textId="7312D5F5"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13</w:t>
            </w:r>
          </w:p>
        </w:tc>
      </w:tr>
      <w:tr w:rsidR="00217141" w:rsidRPr="00B97680" w14:paraId="6D58A4EB" w14:textId="06D4F5FC" w:rsidTr="00217141">
        <w:trPr>
          <w:trHeight w:val="369"/>
        </w:trPr>
        <w:tc>
          <w:tcPr>
            <w:tcW w:w="5244" w:type="dxa"/>
          </w:tcPr>
          <w:p w14:paraId="5DD31F98"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History</w:t>
            </w:r>
          </w:p>
        </w:tc>
        <w:tc>
          <w:tcPr>
            <w:tcW w:w="516" w:type="dxa"/>
          </w:tcPr>
          <w:p w14:paraId="076FF6B8" w14:textId="5F993943"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14</w:t>
            </w:r>
          </w:p>
        </w:tc>
      </w:tr>
      <w:tr w:rsidR="00217141" w:rsidRPr="00B97680" w14:paraId="1B46C2A5" w14:textId="5CC03D3A" w:rsidTr="00217141">
        <w:trPr>
          <w:trHeight w:val="369"/>
        </w:trPr>
        <w:tc>
          <w:tcPr>
            <w:tcW w:w="5244" w:type="dxa"/>
          </w:tcPr>
          <w:p w14:paraId="7CBBAE6C"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 xml:space="preserve">Spiritual programs </w:t>
            </w:r>
          </w:p>
        </w:tc>
        <w:tc>
          <w:tcPr>
            <w:tcW w:w="516" w:type="dxa"/>
          </w:tcPr>
          <w:p w14:paraId="471F6A88" w14:textId="7BE9047D"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15</w:t>
            </w:r>
          </w:p>
        </w:tc>
      </w:tr>
      <w:tr w:rsidR="00217141" w:rsidRPr="00B97680" w14:paraId="7ECBB46D" w14:textId="6A7460EA" w:rsidTr="00217141">
        <w:trPr>
          <w:trHeight w:val="369"/>
        </w:trPr>
        <w:tc>
          <w:tcPr>
            <w:tcW w:w="5244" w:type="dxa"/>
          </w:tcPr>
          <w:p w14:paraId="04A5E240" w14:textId="39F1E251"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Showbiz and Popculture</w:t>
            </w:r>
          </w:p>
        </w:tc>
        <w:tc>
          <w:tcPr>
            <w:tcW w:w="516" w:type="dxa"/>
          </w:tcPr>
          <w:p w14:paraId="6AE56E77" w14:textId="0471E99A"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16</w:t>
            </w:r>
          </w:p>
        </w:tc>
      </w:tr>
      <w:tr w:rsidR="00217141" w:rsidRPr="00B97680" w14:paraId="73129E63" w14:textId="3AF21D16" w:rsidTr="00217141">
        <w:trPr>
          <w:trHeight w:val="369"/>
        </w:trPr>
        <w:tc>
          <w:tcPr>
            <w:tcW w:w="5244" w:type="dxa"/>
          </w:tcPr>
          <w:p w14:paraId="67D5BAB2" w14:textId="017EA279"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Fiction</w:t>
            </w:r>
          </w:p>
        </w:tc>
        <w:tc>
          <w:tcPr>
            <w:tcW w:w="516" w:type="dxa"/>
          </w:tcPr>
          <w:p w14:paraId="0D683DAC" w14:textId="70C777AA"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17</w:t>
            </w:r>
          </w:p>
        </w:tc>
      </w:tr>
      <w:tr w:rsidR="00217141" w:rsidRPr="00B97680" w14:paraId="34705DE8" w14:textId="014624D4" w:rsidTr="00217141">
        <w:trPr>
          <w:trHeight w:val="369"/>
        </w:trPr>
        <w:tc>
          <w:tcPr>
            <w:tcW w:w="5244" w:type="dxa"/>
          </w:tcPr>
          <w:p w14:paraId="2C5330EE" w14:textId="77777777" w:rsidR="00217141" w:rsidRPr="00B97680" w:rsidRDefault="00217141" w:rsidP="00F83343">
            <w:pPr>
              <w:rPr>
                <w:rFonts w:ascii="Times New Roman" w:hAnsi="Times New Roman" w:cs="Times New Roman"/>
                <w:sz w:val="20"/>
                <w:szCs w:val="20"/>
              </w:rPr>
            </w:pPr>
            <w:r w:rsidRPr="00B97680">
              <w:rPr>
                <w:rFonts w:ascii="Times New Roman" w:hAnsi="Times New Roman" w:cs="Times New Roman"/>
                <w:sz w:val="20"/>
                <w:szCs w:val="20"/>
              </w:rPr>
              <w:t>Others (Specify)____________________________________</w:t>
            </w:r>
          </w:p>
        </w:tc>
        <w:tc>
          <w:tcPr>
            <w:tcW w:w="516" w:type="dxa"/>
          </w:tcPr>
          <w:p w14:paraId="0E88E2C5" w14:textId="11A530F8" w:rsidR="00217141" w:rsidRPr="00B97680" w:rsidRDefault="00217141" w:rsidP="00F83343">
            <w:pPr>
              <w:jc w:val="center"/>
              <w:rPr>
                <w:rFonts w:ascii="Times New Roman" w:hAnsi="Times New Roman" w:cs="Times New Roman"/>
                <w:sz w:val="20"/>
                <w:szCs w:val="20"/>
              </w:rPr>
            </w:pPr>
            <w:r w:rsidRPr="00B97680">
              <w:rPr>
                <w:rFonts w:ascii="Times New Roman" w:hAnsi="Times New Roman" w:cs="Times New Roman"/>
                <w:sz w:val="20"/>
                <w:szCs w:val="20"/>
              </w:rPr>
              <w:t>18</w:t>
            </w:r>
          </w:p>
        </w:tc>
      </w:tr>
    </w:tbl>
    <w:p w14:paraId="4398556C" w14:textId="77777777" w:rsidR="00F71E86" w:rsidRPr="00B97680" w:rsidRDefault="00F71E86" w:rsidP="00F3038B">
      <w:pPr>
        <w:tabs>
          <w:tab w:val="left" w:pos="1335"/>
        </w:tabs>
        <w:spacing w:after="0"/>
        <w:rPr>
          <w:rFonts w:ascii="Times New Roman" w:hAnsi="Times New Roman" w:cs="Times New Roman"/>
          <w:sz w:val="20"/>
          <w:szCs w:val="20"/>
        </w:rPr>
      </w:pPr>
    </w:p>
    <w:p w14:paraId="50295633" w14:textId="6E9B86AE" w:rsidR="00284BF5" w:rsidRPr="00B97680" w:rsidRDefault="00217141" w:rsidP="00284BF5">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t>Q</w:t>
      </w:r>
      <w:r w:rsidR="00DA7ECA">
        <w:rPr>
          <w:rFonts w:ascii="Times New Roman" w:hAnsi="Times New Roman" w:cs="Times New Roman"/>
          <w:b/>
          <w:sz w:val="20"/>
          <w:szCs w:val="20"/>
        </w:rPr>
        <w:t>13</w:t>
      </w:r>
      <w:r w:rsidR="00284BF5" w:rsidRPr="00B97680">
        <w:rPr>
          <w:rFonts w:ascii="Times New Roman" w:hAnsi="Times New Roman" w:cs="Times New Roman"/>
          <w:b/>
          <w:sz w:val="20"/>
          <w:szCs w:val="20"/>
        </w:rPr>
        <w:t xml:space="preserve">. </w:t>
      </w:r>
      <w:r w:rsidR="002E072B">
        <w:rPr>
          <w:rFonts w:ascii="Times New Roman" w:hAnsi="Times New Roman" w:cs="Times New Roman"/>
          <w:b/>
          <w:sz w:val="20"/>
          <w:szCs w:val="20"/>
        </w:rPr>
        <w:t xml:space="preserve">a) </w:t>
      </w:r>
      <w:r w:rsidR="00284BF5" w:rsidRPr="00B97680">
        <w:rPr>
          <w:rFonts w:ascii="Times New Roman" w:hAnsi="Times New Roman" w:cs="Times New Roman"/>
          <w:sz w:val="20"/>
          <w:szCs w:val="20"/>
        </w:rPr>
        <w:t>(</w:t>
      </w:r>
      <w:r w:rsidR="00284BF5" w:rsidRPr="00B97680">
        <w:rPr>
          <w:rFonts w:ascii="Times New Roman" w:hAnsi="Times New Roman" w:cs="Times New Roman"/>
          <w:i/>
          <w:sz w:val="20"/>
          <w:szCs w:val="20"/>
        </w:rPr>
        <w:t>If listen to podcast in Q</w:t>
      </w:r>
      <w:r>
        <w:rPr>
          <w:rFonts w:ascii="Times New Roman" w:hAnsi="Times New Roman" w:cs="Times New Roman"/>
          <w:i/>
          <w:sz w:val="20"/>
          <w:szCs w:val="20"/>
        </w:rPr>
        <w:t>2</w:t>
      </w:r>
      <w:r w:rsidR="00284BF5" w:rsidRPr="00B97680">
        <w:rPr>
          <w:rFonts w:ascii="Times New Roman" w:hAnsi="Times New Roman" w:cs="Times New Roman"/>
          <w:i/>
          <w:sz w:val="20"/>
          <w:szCs w:val="20"/>
        </w:rPr>
        <w:t xml:space="preserve"> above</w:t>
      </w:r>
      <w:r w:rsidR="00284BF5" w:rsidRPr="00B97680">
        <w:rPr>
          <w:rFonts w:ascii="Times New Roman" w:hAnsi="Times New Roman" w:cs="Times New Roman"/>
          <w:sz w:val="20"/>
          <w:szCs w:val="20"/>
        </w:rPr>
        <w:t>). Do you subscribe to any platforms specifically for the exclusive Podcasts?</w:t>
      </w:r>
    </w:p>
    <w:p w14:paraId="377D1935" w14:textId="6C6C7037" w:rsidR="00EF3858" w:rsidRDefault="00EF3858" w:rsidP="00284BF5">
      <w:pPr>
        <w:tabs>
          <w:tab w:val="left" w:pos="1335"/>
        </w:tabs>
        <w:spacing w:after="0"/>
        <w:rPr>
          <w:rFonts w:ascii="Times New Roman" w:hAnsi="Times New Roman" w:cs="Times New Roman"/>
          <w:sz w:val="20"/>
          <w:szCs w:val="20"/>
        </w:rPr>
      </w:pPr>
      <w:r w:rsidRPr="00B97680">
        <w:rPr>
          <w:rFonts w:ascii="Times New Roman" w:hAnsi="Times New Roman" w:cs="Times New Roman"/>
          <w:sz w:val="20"/>
          <w:szCs w:val="20"/>
        </w:rPr>
        <w:t>Yes [  ] No [ ]</w:t>
      </w:r>
    </w:p>
    <w:p w14:paraId="61C28931" w14:textId="3ABAA09C" w:rsidR="002E072B" w:rsidRPr="00B97680" w:rsidRDefault="002E072B" w:rsidP="00284BF5">
      <w:pPr>
        <w:tabs>
          <w:tab w:val="left" w:pos="1335"/>
        </w:tabs>
        <w:spacing w:after="0"/>
        <w:rPr>
          <w:rFonts w:ascii="Times New Roman" w:hAnsi="Times New Roman" w:cs="Times New Roman"/>
          <w:sz w:val="20"/>
          <w:szCs w:val="20"/>
        </w:rPr>
      </w:pPr>
      <w:r>
        <w:rPr>
          <w:rFonts w:ascii="Times New Roman" w:hAnsi="Times New Roman" w:cs="Times New Roman"/>
          <w:sz w:val="20"/>
          <w:szCs w:val="20"/>
        </w:rPr>
        <w:t xml:space="preserve"> b) If yes above, which ones? (Open Ended) ------------------------</w:t>
      </w:r>
    </w:p>
    <w:p w14:paraId="42D8B8FA" w14:textId="18DC22A2" w:rsidR="00284BF5" w:rsidRPr="00B97680" w:rsidRDefault="00284BF5" w:rsidP="00F3038B">
      <w:pPr>
        <w:tabs>
          <w:tab w:val="left" w:pos="1335"/>
        </w:tabs>
        <w:spacing w:after="0"/>
        <w:rPr>
          <w:rFonts w:ascii="Times New Roman" w:hAnsi="Times New Roman" w:cs="Times New Roman"/>
          <w:sz w:val="20"/>
          <w:szCs w:val="20"/>
        </w:rPr>
      </w:pPr>
    </w:p>
    <w:p w14:paraId="5DA41C22" w14:textId="6581BB6A" w:rsidR="0032420C" w:rsidRPr="00B97680" w:rsidRDefault="002E072B" w:rsidP="0032420C">
      <w:pPr>
        <w:rPr>
          <w:rFonts w:ascii="Times New Roman" w:hAnsi="Times New Roman" w:cs="Times New Roman"/>
          <w:b/>
          <w:sz w:val="20"/>
          <w:szCs w:val="20"/>
        </w:rPr>
      </w:pPr>
      <w:r>
        <w:rPr>
          <w:rFonts w:ascii="Times New Roman" w:hAnsi="Times New Roman" w:cs="Times New Roman"/>
          <w:b/>
          <w:sz w:val="20"/>
          <w:szCs w:val="20"/>
        </w:rPr>
        <w:t>Q1</w:t>
      </w:r>
      <w:r w:rsidR="00DA7ECA">
        <w:rPr>
          <w:rFonts w:ascii="Times New Roman" w:hAnsi="Times New Roman" w:cs="Times New Roman"/>
          <w:b/>
          <w:sz w:val="20"/>
          <w:szCs w:val="20"/>
        </w:rPr>
        <w:t>4</w:t>
      </w:r>
      <w:r w:rsidR="0032420C" w:rsidRPr="00B97680">
        <w:rPr>
          <w:rFonts w:ascii="Times New Roman" w:hAnsi="Times New Roman" w:cs="Times New Roman"/>
          <w:b/>
          <w:sz w:val="20"/>
          <w:szCs w:val="20"/>
        </w:rPr>
        <w:t xml:space="preserve">. </w:t>
      </w:r>
      <w:r w:rsidR="0032420C" w:rsidRPr="00B97680">
        <w:rPr>
          <w:rFonts w:ascii="Times New Roman" w:hAnsi="Times New Roman" w:cs="Times New Roman"/>
          <w:sz w:val="20"/>
          <w:szCs w:val="20"/>
        </w:rPr>
        <w:t>(</w:t>
      </w:r>
      <w:r w:rsidR="0032420C" w:rsidRPr="00B97680">
        <w:rPr>
          <w:rFonts w:ascii="Times New Roman" w:hAnsi="Times New Roman" w:cs="Times New Roman"/>
          <w:i/>
          <w:sz w:val="20"/>
          <w:szCs w:val="20"/>
        </w:rPr>
        <w:t>If listen to podcast in Q</w:t>
      </w:r>
      <w:r w:rsidR="00217141">
        <w:rPr>
          <w:rFonts w:ascii="Times New Roman" w:hAnsi="Times New Roman" w:cs="Times New Roman"/>
          <w:i/>
          <w:sz w:val="20"/>
          <w:szCs w:val="20"/>
        </w:rPr>
        <w:t>2</w:t>
      </w:r>
      <w:r w:rsidR="0032420C" w:rsidRPr="00B97680">
        <w:rPr>
          <w:rFonts w:ascii="Times New Roman" w:hAnsi="Times New Roman" w:cs="Times New Roman"/>
          <w:i/>
          <w:sz w:val="20"/>
          <w:szCs w:val="20"/>
        </w:rPr>
        <w:t xml:space="preserve"> above</w:t>
      </w:r>
      <w:r w:rsidR="0032420C" w:rsidRPr="00B97680">
        <w:rPr>
          <w:rFonts w:ascii="Times New Roman" w:hAnsi="Times New Roman" w:cs="Times New Roman"/>
          <w:sz w:val="20"/>
          <w:szCs w:val="20"/>
        </w:rPr>
        <w:t xml:space="preserve">). </w:t>
      </w:r>
      <w:r w:rsidR="0032420C" w:rsidRPr="00B97680">
        <w:rPr>
          <w:rFonts w:ascii="Times New Roman" w:hAnsi="Times New Roman" w:cs="Times New Roman"/>
          <w:b/>
          <w:sz w:val="20"/>
          <w:szCs w:val="20"/>
        </w:rPr>
        <w:t xml:space="preserve"> </w:t>
      </w:r>
      <w:r w:rsidR="0032420C" w:rsidRPr="00B97680">
        <w:rPr>
          <w:rFonts w:ascii="Times New Roman" w:hAnsi="Times New Roman" w:cs="Times New Roman"/>
          <w:sz w:val="20"/>
          <w:szCs w:val="20"/>
        </w:rPr>
        <w:t>How regularly do you listen to podcasts?</w:t>
      </w:r>
    </w:p>
    <w:tbl>
      <w:tblPr>
        <w:tblStyle w:val="TableGrid"/>
        <w:tblW w:w="9914" w:type="dxa"/>
        <w:tblLook w:val="04A0" w:firstRow="1" w:lastRow="0" w:firstColumn="1" w:lastColumn="0" w:noHBand="0" w:noVBand="1"/>
      </w:tblPr>
      <w:tblGrid>
        <w:gridCol w:w="7735"/>
        <w:gridCol w:w="2179"/>
      </w:tblGrid>
      <w:tr w:rsidR="0032420C" w:rsidRPr="00B97680" w14:paraId="7E248161" w14:textId="77777777" w:rsidTr="001154CA">
        <w:trPr>
          <w:trHeight w:val="369"/>
        </w:trPr>
        <w:tc>
          <w:tcPr>
            <w:tcW w:w="7735" w:type="dxa"/>
          </w:tcPr>
          <w:p w14:paraId="7BD825E8" w14:textId="77777777" w:rsidR="0032420C" w:rsidRPr="00B97680" w:rsidRDefault="0032420C" w:rsidP="001154CA">
            <w:pPr>
              <w:rPr>
                <w:rFonts w:ascii="Times New Roman" w:hAnsi="Times New Roman" w:cs="Times New Roman"/>
                <w:sz w:val="20"/>
                <w:szCs w:val="20"/>
              </w:rPr>
            </w:pPr>
            <w:r w:rsidRPr="00B97680">
              <w:rPr>
                <w:rFonts w:ascii="Times New Roman" w:hAnsi="Times New Roman" w:cs="Times New Roman"/>
                <w:sz w:val="20"/>
                <w:szCs w:val="20"/>
              </w:rPr>
              <w:t>Never ever listen</w:t>
            </w:r>
          </w:p>
        </w:tc>
        <w:tc>
          <w:tcPr>
            <w:tcW w:w="2179" w:type="dxa"/>
          </w:tcPr>
          <w:p w14:paraId="2E333928" w14:textId="77777777" w:rsidR="0032420C" w:rsidRPr="00B97680" w:rsidRDefault="0032420C" w:rsidP="001154CA">
            <w:pPr>
              <w:tabs>
                <w:tab w:val="left" w:pos="1189"/>
                <w:tab w:val="center" w:pos="1611"/>
              </w:tabs>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32420C" w:rsidRPr="00B97680" w14:paraId="44F6D5C1" w14:textId="77777777" w:rsidTr="001154CA">
        <w:trPr>
          <w:trHeight w:val="348"/>
        </w:trPr>
        <w:tc>
          <w:tcPr>
            <w:tcW w:w="7735" w:type="dxa"/>
          </w:tcPr>
          <w:p w14:paraId="59845BE0" w14:textId="77777777" w:rsidR="0032420C" w:rsidRPr="00B97680" w:rsidRDefault="0032420C" w:rsidP="001154CA">
            <w:pPr>
              <w:rPr>
                <w:rFonts w:ascii="Times New Roman" w:hAnsi="Times New Roman" w:cs="Times New Roman"/>
                <w:sz w:val="20"/>
                <w:szCs w:val="20"/>
              </w:rPr>
            </w:pPr>
            <w:r w:rsidRPr="00B97680">
              <w:rPr>
                <w:rFonts w:ascii="Times New Roman" w:hAnsi="Times New Roman" w:cs="Times New Roman"/>
                <w:sz w:val="20"/>
                <w:szCs w:val="20"/>
              </w:rPr>
              <w:t>Less than once a month</w:t>
            </w:r>
          </w:p>
        </w:tc>
        <w:tc>
          <w:tcPr>
            <w:tcW w:w="2179" w:type="dxa"/>
          </w:tcPr>
          <w:p w14:paraId="45C5811B" w14:textId="77777777" w:rsidR="0032420C" w:rsidRPr="00B97680" w:rsidRDefault="0032420C" w:rsidP="001154CA">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32420C" w:rsidRPr="00B97680" w14:paraId="76E69C8B" w14:textId="77777777" w:rsidTr="001154CA">
        <w:trPr>
          <w:trHeight w:val="348"/>
        </w:trPr>
        <w:tc>
          <w:tcPr>
            <w:tcW w:w="7735" w:type="dxa"/>
          </w:tcPr>
          <w:p w14:paraId="4C732AFF" w14:textId="77777777" w:rsidR="0032420C" w:rsidRPr="00B97680" w:rsidRDefault="0032420C" w:rsidP="001154CA">
            <w:pPr>
              <w:rPr>
                <w:rFonts w:ascii="Times New Roman" w:hAnsi="Times New Roman" w:cs="Times New Roman"/>
                <w:sz w:val="20"/>
                <w:szCs w:val="20"/>
              </w:rPr>
            </w:pPr>
            <w:r w:rsidRPr="00B97680">
              <w:rPr>
                <w:rFonts w:ascii="Times New Roman" w:hAnsi="Times New Roman" w:cs="Times New Roman"/>
                <w:sz w:val="20"/>
                <w:szCs w:val="20"/>
              </w:rPr>
              <w:t>Once a month</w:t>
            </w:r>
          </w:p>
        </w:tc>
        <w:tc>
          <w:tcPr>
            <w:tcW w:w="2179" w:type="dxa"/>
          </w:tcPr>
          <w:p w14:paraId="79456953" w14:textId="77777777" w:rsidR="0032420C" w:rsidRPr="00B97680" w:rsidRDefault="0032420C" w:rsidP="001154CA">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32420C" w:rsidRPr="00B97680" w14:paraId="56459B9A" w14:textId="77777777" w:rsidTr="001154CA">
        <w:trPr>
          <w:trHeight w:val="369"/>
        </w:trPr>
        <w:tc>
          <w:tcPr>
            <w:tcW w:w="7735" w:type="dxa"/>
          </w:tcPr>
          <w:p w14:paraId="08108965" w14:textId="77777777" w:rsidR="0032420C" w:rsidRPr="00B97680" w:rsidRDefault="0032420C" w:rsidP="001154CA">
            <w:pPr>
              <w:rPr>
                <w:rFonts w:ascii="Times New Roman" w:hAnsi="Times New Roman" w:cs="Times New Roman"/>
                <w:sz w:val="20"/>
                <w:szCs w:val="20"/>
              </w:rPr>
            </w:pPr>
            <w:r w:rsidRPr="00B97680">
              <w:rPr>
                <w:rFonts w:ascii="Times New Roman" w:hAnsi="Times New Roman" w:cs="Times New Roman"/>
                <w:sz w:val="20"/>
                <w:szCs w:val="20"/>
              </w:rPr>
              <w:t>Once a week</w:t>
            </w:r>
          </w:p>
        </w:tc>
        <w:tc>
          <w:tcPr>
            <w:tcW w:w="2179" w:type="dxa"/>
          </w:tcPr>
          <w:p w14:paraId="7D7395C5" w14:textId="77777777" w:rsidR="0032420C" w:rsidRPr="00B97680" w:rsidRDefault="0032420C" w:rsidP="001154CA">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32420C" w:rsidRPr="00B97680" w14:paraId="11548B05" w14:textId="77777777" w:rsidTr="001154CA">
        <w:trPr>
          <w:trHeight w:val="348"/>
        </w:trPr>
        <w:tc>
          <w:tcPr>
            <w:tcW w:w="7735" w:type="dxa"/>
          </w:tcPr>
          <w:p w14:paraId="476F58A8" w14:textId="77777777" w:rsidR="0032420C" w:rsidRPr="00B97680" w:rsidRDefault="0032420C" w:rsidP="001154CA">
            <w:pPr>
              <w:rPr>
                <w:rFonts w:ascii="Times New Roman" w:hAnsi="Times New Roman" w:cs="Times New Roman"/>
                <w:sz w:val="20"/>
                <w:szCs w:val="20"/>
              </w:rPr>
            </w:pPr>
            <w:r w:rsidRPr="00B97680">
              <w:rPr>
                <w:rFonts w:ascii="Times New Roman" w:hAnsi="Times New Roman" w:cs="Times New Roman"/>
                <w:sz w:val="20"/>
                <w:szCs w:val="20"/>
              </w:rPr>
              <w:t xml:space="preserve">Daily </w:t>
            </w:r>
          </w:p>
        </w:tc>
        <w:tc>
          <w:tcPr>
            <w:tcW w:w="2179" w:type="dxa"/>
          </w:tcPr>
          <w:p w14:paraId="15A90C96" w14:textId="77777777" w:rsidR="0032420C" w:rsidRPr="00B97680" w:rsidRDefault="0032420C" w:rsidP="001154CA">
            <w:pPr>
              <w:jc w:val="center"/>
              <w:rPr>
                <w:rFonts w:ascii="Times New Roman" w:hAnsi="Times New Roman" w:cs="Times New Roman"/>
                <w:sz w:val="20"/>
                <w:szCs w:val="20"/>
              </w:rPr>
            </w:pPr>
            <w:r w:rsidRPr="00B97680">
              <w:rPr>
                <w:rFonts w:ascii="Times New Roman" w:hAnsi="Times New Roman" w:cs="Times New Roman"/>
                <w:sz w:val="20"/>
                <w:szCs w:val="20"/>
              </w:rPr>
              <w:t>5</w:t>
            </w:r>
          </w:p>
        </w:tc>
      </w:tr>
    </w:tbl>
    <w:p w14:paraId="7365FEF4" w14:textId="77777777" w:rsidR="0032420C" w:rsidRPr="00B97680" w:rsidRDefault="0032420C" w:rsidP="0032420C">
      <w:pPr>
        <w:rPr>
          <w:rFonts w:ascii="Times New Roman" w:hAnsi="Times New Roman" w:cs="Times New Roman"/>
          <w:b/>
          <w:sz w:val="20"/>
          <w:szCs w:val="20"/>
        </w:rPr>
      </w:pPr>
    </w:p>
    <w:p w14:paraId="05CDC321" w14:textId="38741A76" w:rsidR="003642DE" w:rsidRPr="00B97680" w:rsidRDefault="00217141" w:rsidP="003642DE">
      <w:pPr>
        <w:rPr>
          <w:rFonts w:ascii="Times New Roman" w:hAnsi="Times New Roman" w:cs="Times New Roman"/>
          <w:bCs/>
          <w:sz w:val="20"/>
          <w:szCs w:val="20"/>
        </w:rPr>
      </w:pPr>
      <w:r>
        <w:rPr>
          <w:rFonts w:ascii="Times New Roman" w:hAnsi="Times New Roman" w:cs="Times New Roman"/>
          <w:b/>
          <w:bCs/>
          <w:sz w:val="20"/>
          <w:szCs w:val="20"/>
        </w:rPr>
        <w:t>Q1</w:t>
      </w:r>
      <w:r w:rsidR="00DA7ECA">
        <w:rPr>
          <w:rFonts w:ascii="Times New Roman" w:hAnsi="Times New Roman" w:cs="Times New Roman"/>
          <w:b/>
          <w:bCs/>
          <w:sz w:val="20"/>
          <w:szCs w:val="20"/>
        </w:rPr>
        <w:t>5</w:t>
      </w:r>
      <w:r w:rsidR="003642DE" w:rsidRPr="00B97680">
        <w:rPr>
          <w:rFonts w:ascii="Times New Roman" w:hAnsi="Times New Roman" w:cs="Times New Roman"/>
          <w:b/>
          <w:bCs/>
          <w:sz w:val="20"/>
          <w:szCs w:val="20"/>
        </w:rPr>
        <w:t xml:space="preserve">. </w:t>
      </w:r>
      <w:r w:rsidR="003642DE" w:rsidRPr="00B97680">
        <w:rPr>
          <w:rFonts w:ascii="Times New Roman" w:hAnsi="Times New Roman" w:cs="Times New Roman"/>
          <w:bCs/>
          <w:sz w:val="20"/>
          <w:szCs w:val="20"/>
        </w:rPr>
        <w:t xml:space="preserve">Which news </w:t>
      </w:r>
      <w:r w:rsidR="00CF1990">
        <w:rPr>
          <w:rFonts w:ascii="Times New Roman" w:hAnsi="Times New Roman" w:cs="Times New Roman"/>
          <w:bCs/>
          <w:sz w:val="20"/>
          <w:szCs w:val="20"/>
        </w:rPr>
        <w:t xml:space="preserve">websites </w:t>
      </w:r>
      <w:r w:rsidR="00223E7E">
        <w:rPr>
          <w:rFonts w:ascii="Times New Roman" w:hAnsi="Times New Roman" w:cs="Times New Roman"/>
          <w:bCs/>
          <w:sz w:val="20"/>
          <w:szCs w:val="20"/>
        </w:rPr>
        <w:t>(</w:t>
      </w:r>
      <w:r w:rsidR="00CF1990">
        <w:rPr>
          <w:rFonts w:ascii="Times New Roman" w:hAnsi="Times New Roman" w:cs="Times New Roman"/>
          <w:bCs/>
          <w:sz w:val="20"/>
          <w:szCs w:val="20"/>
        </w:rPr>
        <w:t>if any</w:t>
      </w:r>
      <w:r w:rsidR="00223E7E">
        <w:rPr>
          <w:rFonts w:ascii="Times New Roman" w:hAnsi="Times New Roman" w:cs="Times New Roman"/>
          <w:bCs/>
          <w:sz w:val="20"/>
          <w:szCs w:val="20"/>
        </w:rPr>
        <w:t>)</w:t>
      </w:r>
      <w:r w:rsidR="00CF1990">
        <w:rPr>
          <w:rFonts w:ascii="Times New Roman" w:hAnsi="Times New Roman" w:cs="Times New Roman"/>
          <w:bCs/>
          <w:sz w:val="20"/>
          <w:szCs w:val="20"/>
        </w:rPr>
        <w:t xml:space="preserve">, have you used in the last </w:t>
      </w:r>
      <w:r w:rsidR="003642DE" w:rsidRPr="00B97680">
        <w:rPr>
          <w:rFonts w:ascii="Times New Roman" w:hAnsi="Times New Roman" w:cs="Times New Roman"/>
          <w:bCs/>
          <w:sz w:val="20"/>
          <w:szCs w:val="20"/>
        </w:rPr>
        <w:t>7 days? (</w:t>
      </w:r>
      <w:r w:rsidR="003642DE" w:rsidRPr="00B97680">
        <w:rPr>
          <w:rFonts w:ascii="Times New Roman" w:hAnsi="Times New Roman" w:cs="Times New Roman"/>
          <w:b/>
          <w:bCs/>
          <w:sz w:val="20"/>
          <w:szCs w:val="20"/>
        </w:rPr>
        <w:t>Multiple Response</w:t>
      </w:r>
      <w:r w:rsidR="003642DE" w:rsidRPr="00B97680">
        <w:rPr>
          <w:rFonts w:ascii="Times New Roman" w:hAnsi="Times New Roman" w:cs="Times New Roman"/>
          <w:bCs/>
          <w:sz w:val="20"/>
          <w:szCs w:val="20"/>
        </w:rPr>
        <w:t>)</w:t>
      </w:r>
      <w:r w:rsidR="009B2C00">
        <w:rPr>
          <w:rFonts w:ascii="Times New Roman" w:hAnsi="Times New Roman" w:cs="Times New Roman"/>
          <w:bCs/>
          <w:sz w:val="20"/>
          <w:szCs w:val="20"/>
        </w:rPr>
        <w:t xml:space="preserve"> - </w:t>
      </w:r>
      <w:r w:rsidR="009B2C00" w:rsidRPr="009B2C00">
        <w:rPr>
          <w:rFonts w:ascii="Times New Roman" w:hAnsi="Times New Roman" w:cs="Times New Roman"/>
          <w:b/>
          <w:bCs/>
          <w:sz w:val="20"/>
          <w:szCs w:val="20"/>
        </w:rPr>
        <w:t>UNPROMPTED</w:t>
      </w:r>
    </w:p>
    <w:tbl>
      <w:tblPr>
        <w:tblStyle w:val="TableGrid"/>
        <w:tblW w:w="5882" w:type="dxa"/>
        <w:tblLook w:val="04A0" w:firstRow="1" w:lastRow="0" w:firstColumn="1" w:lastColumn="0" w:noHBand="0" w:noVBand="1"/>
      </w:tblPr>
      <w:tblGrid>
        <w:gridCol w:w="5310"/>
        <w:gridCol w:w="572"/>
      </w:tblGrid>
      <w:tr w:rsidR="00217141" w:rsidRPr="00B97680" w14:paraId="1B4B984A" w14:textId="406AD3DA" w:rsidTr="00217141">
        <w:trPr>
          <w:trHeight w:val="369"/>
        </w:trPr>
        <w:tc>
          <w:tcPr>
            <w:tcW w:w="5310" w:type="dxa"/>
          </w:tcPr>
          <w:p w14:paraId="709E0799" w14:textId="4A9A45FA" w:rsidR="00217141" w:rsidRPr="00B97680" w:rsidRDefault="00217141" w:rsidP="001154CA">
            <w:pPr>
              <w:rPr>
                <w:rFonts w:ascii="Times New Roman" w:hAnsi="Times New Roman" w:cs="Times New Roman"/>
                <w:sz w:val="20"/>
                <w:szCs w:val="20"/>
              </w:rPr>
            </w:pPr>
            <w:r w:rsidRPr="00B97680">
              <w:rPr>
                <w:rFonts w:ascii="Times New Roman" w:hAnsi="Times New Roman" w:cs="Times New Roman"/>
                <w:sz w:val="20"/>
                <w:szCs w:val="20"/>
              </w:rPr>
              <w:t>Kenyans.co.ke</w:t>
            </w:r>
          </w:p>
        </w:tc>
        <w:tc>
          <w:tcPr>
            <w:tcW w:w="572" w:type="dxa"/>
          </w:tcPr>
          <w:p w14:paraId="79966FCA" w14:textId="61F863C8" w:rsidR="00217141" w:rsidRPr="00B97680" w:rsidRDefault="009B2C00" w:rsidP="00217141">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1</w:t>
            </w:r>
          </w:p>
        </w:tc>
      </w:tr>
      <w:tr w:rsidR="00217141" w:rsidRPr="00B97680" w14:paraId="1A938F9D" w14:textId="1841A65F" w:rsidTr="00217141">
        <w:trPr>
          <w:trHeight w:val="348"/>
        </w:trPr>
        <w:tc>
          <w:tcPr>
            <w:tcW w:w="5310" w:type="dxa"/>
          </w:tcPr>
          <w:p w14:paraId="3E1E04C2" w14:textId="22ADCC88"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Mpasho.co.ke</w:t>
            </w:r>
          </w:p>
        </w:tc>
        <w:tc>
          <w:tcPr>
            <w:tcW w:w="572" w:type="dxa"/>
          </w:tcPr>
          <w:p w14:paraId="20A950F5" w14:textId="5A13A763" w:rsidR="00217141" w:rsidRPr="00B97680" w:rsidRDefault="009B2C00" w:rsidP="00296D86">
            <w:pPr>
              <w:jc w:val="center"/>
              <w:rPr>
                <w:rFonts w:ascii="Times New Roman" w:hAnsi="Times New Roman" w:cs="Times New Roman"/>
                <w:sz w:val="20"/>
                <w:szCs w:val="20"/>
              </w:rPr>
            </w:pPr>
            <w:r>
              <w:rPr>
                <w:rFonts w:ascii="Times New Roman" w:hAnsi="Times New Roman" w:cs="Times New Roman"/>
                <w:sz w:val="20"/>
                <w:szCs w:val="20"/>
              </w:rPr>
              <w:t>2</w:t>
            </w:r>
          </w:p>
        </w:tc>
      </w:tr>
      <w:tr w:rsidR="00217141" w:rsidRPr="00B97680" w14:paraId="6C30112E" w14:textId="5115FE81" w:rsidTr="00217141">
        <w:trPr>
          <w:trHeight w:val="369"/>
        </w:trPr>
        <w:tc>
          <w:tcPr>
            <w:tcW w:w="5310" w:type="dxa"/>
          </w:tcPr>
          <w:p w14:paraId="29F92DE3" w14:textId="2A6802C1"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Citizen.digital</w:t>
            </w:r>
          </w:p>
        </w:tc>
        <w:tc>
          <w:tcPr>
            <w:tcW w:w="572" w:type="dxa"/>
          </w:tcPr>
          <w:p w14:paraId="57622B9D" w14:textId="3F096392" w:rsidR="00217141" w:rsidRPr="00B97680" w:rsidRDefault="009B2C00" w:rsidP="00296D86">
            <w:pPr>
              <w:jc w:val="center"/>
              <w:rPr>
                <w:rFonts w:ascii="Times New Roman" w:hAnsi="Times New Roman" w:cs="Times New Roman"/>
                <w:sz w:val="20"/>
                <w:szCs w:val="20"/>
              </w:rPr>
            </w:pPr>
            <w:r>
              <w:rPr>
                <w:rFonts w:ascii="Times New Roman" w:hAnsi="Times New Roman" w:cs="Times New Roman"/>
                <w:sz w:val="20"/>
                <w:szCs w:val="20"/>
              </w:rPr>
              <w:t>3</w:t>
            </w:r>
          </w:p>
        </w:tc>
      </w:tr>
      <w:tr w:rsidR="00217141" w:rsidRPr="00B97680" w14:paraId="528379AF" w14:textId="251DD313" w:rsidTr="00217141">
        <w:trPr>
          <w:trHeight w:val="348"/>
        </w:trPr>
        <w:tc>
          <w:tcPr>
            <w:tcW w:w="5310" w:type="dxa"/>
          </w:tcPr>
          <w:p w14:paraId="0B10082D" w14:textId="30232D2B"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Standardmedia.co.ke</w:t>
            </w:r>
          </w:p>
        </w:tc>
        <w:tc>
          <w:tcPr>
            <w:tcW w:w="572" w:type="dxa"/>
          </w:tcPr>
          <w:p w14:paraId="01166092" w14:textId="681753D2" w:rsidR="00217141" w:rsidRPr="00B97680" w:rsidRDefault="009B2C00" w:rsidP="00296D86">
            <w:pPr>
              <w:jc w:val="center"/>
              <w:rPr>
                <w:rFonts w:ascii="Times New Roman" w:hAnsi="Times New Roman" w:cs="Times New Roman"/>
                <w:sz w:val="20"/>
                <w:szCs w:val="20"/>
              </w:rPr>
            </w:pPr>
            <w:r>
              <w:rPr>
                <w:rFonts w:ascii="Times New Roman" w:hAnsi="Times New Roman" w:cs="Times New Roman"/>
                <w:sz w:val="20"/>
                <w:szCs w:val="20"/>
              </w:rPr>
              <w:t>4</w:t>
            </w:r>
          </w:p>
        </w:tc>
      </w:tr>
      <w:tr w:rsidR="009B2C00" w:rsidRPr="00B97680" w14:paraId="34862CBD" w14:textId="77777777" w:rsidTr="00217141">
        <w:trPr>
          <w:trHeight w:val="348"/>
        </w:trPr>
        <w:tc>
          <w:tcPr>
            <w:tcW w:w="5310" w:type="dxa"/>
          </w:tcPr>
          <w:p w14:paraId="3E46CD7A" w14:textId="19C825B0" w:rsidR="009B2C00" w:rsidRPr="00B97680" w:rsidRDefault="009B2C00" w:rsidP="00296D86">
            <w:pPr>
              <w:rPr>
                <w:rFonts w:ascii="Times New Roman" w:hAnsi="Times New Roman" w:cs="Times New Roman"/>
                <w:sz w:val="20"/>
                <w:szCs w:val="20"/>
              </w:rPr>
            </w:pPr>
            <w:r>
              <w:rPr>
                <w:rFonts w:ascii="Times New Roman" w:hAnsi="Times New Roman" w:cs="Times New Roman"/>
                <w:sz w:val="20"/>
                <w:szCs w:val="20"/>
              </w:rPr>
              <w:t>Thestar.co.ke</w:t>
            </w:r>
          </w:p>
        </w:tc>
        <w:tc>
          <w:tcPr>
            <w:tcW w:w="572" w:type="dxa"/>
          </w:tcPr>
          <w:p w14:paraId="3D45A98C" w14:textId="61F79958" w:rsidR="009B2C00" w:rsidRPr="00B97680" w:rsidRDefault="009B2C00" w:rsidP="00296D86">
            <w:pPr>
              <w:jc w:val="center"/>
              <w:rPr>
                <w:rFonts w:ascii="Times New Roman" w:hAnsi="Times New Roman" w:cs="Times New Roman"/>
                <w:sz w:val="20"/>
                <w:szCs w:val="20"/>
              </w:rPr>
            </w:pPr>
            <w:r>
              <w:rPr>
                <w:rFonts w:ascii="Times New Roman" w:hAnsi="Times New Roman" w:cs="Times New Roman"/>
                <w:sz w:val="20"/>
                <w:szCs w:val="20"/>
              </w:rPr>
              <w:t>5</w:t>
            </w:r>
          </w:p>
        </w:tc>
      </w:tr>
      <w:tr w:rsidR="00217141" w:rsidRPr="00B97680" w14:paraId="43DB0C62" w14:textId="568F6CD4" w:rsidTr="00217141">
        <w:trPr>
          <w:trHeight w:val="369"/>
        </w:trPr>
        <w:tc>
          <w:tcPr>
            <w:tcW w:w="5310" w:type="dxa"/>
          </w:tcPr>
          <w:p w14:paraId="18E014B5" w14:textId="04221275"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Tuko.co.ke</w:t>
            </w:r>
          </w:p>
        </w:tc>
        <w:tc>
          <w:tcPr>
            <w:tcW w:w="572" w:type="dxa"/>
          </w:tcPr>
          <w:p w14:paraId="6787126F" w14:textId="77777777" w:rsidR="00217141" w:rsidRPr="00B97680" w:rsidRDefault="00217141" w:rsidP="00296D86">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217141" w:rsidRPr="00B97680" w14:paraId="64A12B40" w14:textId="09EF158D" w:rsidTr="00217141">
        <w:trPr>
          <w:trHeight w:val="369"/>
        </w:trPr>
        <w:tc>
          <w:tcPr>
            <w:tcW w:w="5310" w:type="dxa"/>
          </w:tcPr>
          <w:p w14:paraId="4576E032" w14:textId="761EDDEB"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Pulselive.co.ke</w:t>
            </w:r>
          </w:p>
        </w:tc>
        <w:tc>
          <w:tcPr>
            <w:tcW w:w="572" w:type="dxa"/>
          </w:tcPr>
          <w:p w14:paraId="7C83BAC6" w14:textId="77777777" w:rsidR="00217141" w:rsidRPr="00B97680" w:rsidRDefault="00217141" w:rsidP="00296D86">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17141" w:rsidRPr="00B97680" w14:paraId="430B790F" w14:textId="743C5B8D" w:rsidTr="00217141">
        <w:trPr>
          <w:trHeight w:val="369"/>
        </w:trPr>
        <w:tc>
          <w:tcPr>
            <w:tcW w:w="5310" w:type="dxa"/>
          </w:tcPr>
          <w:p w14:paraId="160510B1" w14:textId="7224FC17"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Ghafla.co.ke</w:t>
            </w:r>
          </w:p>
        </w:tc>
        <w:tc>
          <w:tcPr>
            <w:tcW w:w="572" w:type="dxa"/>
          </w:tcPr>
          <w:p w14:paraId="5B5E12FE" w14:textId="77777777" w:rsidR="00217141" w:rsidRPr="00B97680" w:rsidRDefault="00217141" w:rsidP="00296D86">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217141" w:rsidRPr="00B97680" w14:paraId="01B0D58E" w14:textId="3FCD6DD4" w:rsidTr="00217141">
        <w:trPr>
          <w:trHeight w:val="369"/>
        </w:trPr>
        <w:tc>
          <w:tcPr>
            <w:tcW w:w="5310" w:type="dxa"/>
          </w:tcPr>
          <w:p w14:paraId="2A3005AC" w14:textId="0F08AE91"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Nation.africa</w:t>
            </w:r>
          </w:p>
        </w:tc>
        <w:tc>
          <w:tcPr>
            <w:tcW w:w="572" w:type="dxa"/>
          </w:tcPr>
          <w:p w14:paraId="0F566D6E" w14:textId="77777777" w:rsidR="00217141" w:rsidRPr="00B97680" w:rsidRDefault="00217141" w:rsidP="00296D86">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217141" w:rsidRPr="00B97680" w14:paraId="73299B37" w14:textId="77777777" w:rsidTr="00217141">
        <w:trPr>
          <w:trHeight w:val="369"/>
        </w:trPr>
        <w:tc>
          <w:tcPr>
            <w:tcW w:w="5310" w:type="dxa"/>
          </w:tcPr>
          <w:p w14:paraId="1D4EAAE8" w14:textId="7837F429" w:rsidR="00217141" w:rsidRPr="00B97680" w:rsidRDefault="00217141" w:rsidP="00296D86">
            <w:pPr>
              <w:rPr>
                <w:rFonts w:ascii="Times New Roman" w:hAnsi="Times New Roman" w:cs="Times New Roman"/>
                <w:sz w:val="20"/>
                <w:szCs w:val="20"/>
              </w:rPr>
            </w:pPr>
            <w:r>
              <w:rPr>
                <w:rFonts w:ascii="Times New Roman" w:hAnsi="Times New Roman" w:cs="Times New Roman"/>
                <w:sz w:val="20"/>
                <w:szCs w:val="20"/>
              </w:rPr>
              <w:t>Ntvkenya.co.ke</w:t>
            </w:r>
          </w:p>
        </w:tc>
        <w:tc>
          <w:tcPr>
            <w:tcW w:w="572" w:type="dxa"/>
          </w:tcPr>
          <w:p w14:paraId="6DFF388E" w14:textId="159ECC52"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8</w:t>
            </w:r>
          </w:p>
        </w:tc>
      </w:tr>
      <w:tr w:rsidR="00217141" w:rsidRPr="00B97680" w14:paraId="30B3905A" w14:textId="2F723488" w:rsidTr="00217141">
        <w:trPr>
          <w:trHeight w:val="369"/>
        </w:trPr>
        <w:tc>
          <w:tcPr>
            <w:tcW w:w="5310" w:type="dxa"/>
          </w:tcPr>
          <w:p w14:paraId="77FD4BB9" w14:textId="27918D69"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Kenya Moja</w:t>
            </w:r>
          </w:p>
        </w:tc>
        <w:tc>
          <w:tcPr>
            <w:tcW w:w="572" w:type="dxa"/>
          </w:tcPr>
          <w:p w14:paraId="4B4EFFAE" w14:textId="16786F8C"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9</w:t>
            </w:r>
          </w:p>
        </w:tc>
      </w:tr>
      <w:tr w:rsidR="00217141" w:rsidRPr="00B97680" w14:paraId="762174BD" w14:textId="4194EA16" w:rsidTr="00217141">
        <w:trPr>
          <w:trHeight w:val="369"/>
        </w:trPr>
        <w:tc>
          <w:tcPr>
            <w:tcW w:w="5310" w:type="dxa"/>
          </w:tcPr>
          <w:p w14:paraId="73B593E0" w14:textId="4C2B5E26"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Thelephant.info</w:t>
            </w:r>
          </w:p>
        </w:tc>
        <w:tc>
          <w:tcPr>
            <w:tcW w:w="572" w:type="dxa"/>
          </w:tcPr>
          <w:p w14:paraId="17F6E7A5" w14:textId="3B7768DD"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10</w:t>
            </w:r>
          </w:p>
        </w:tc>
      </w:tr>
      <w:tr w:rsidR="00217141" w:rsidRPr="00B97680" w14:paraId="74C6FA68" w14:textId="58C318BC" w:rsidTr="00217141">
        <w:trPr>
          <w:trHeight w:val="369"/>
        </w:trPr>
        <w:tc>
          <w:tcPr>
            <w:tcW w:w="5310" w:type="dxa"/>
          </w:tcPr>
          <w:p w14:paraId="7C8861A8" w14:textId="58F14FC3"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Pd.co.ke</w:t>
            </w:r>
          </w:p>
        </w:tc>
        <w:tc>
          <w:tcPr>
            <w:tcW w:w="572" w:type="dxa"/>
          </w:tcPr>
          <w:p w14:paraId="1717528F" w14:textId="1EFF4861"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11</w:t>
            </w:r>
          </w:p>
        </w:tc>
      </w:tr>
      <w:tr w:rsidR="00217141" w:rsidRPr="00B97680" w14:paraId="40786506" w14:textId="30E0009B" w:rsidTr="00217141">
        <w:trPr>
          <w:trHeight w:val="369"/>
        </w:trPr>
        <w:tc>
          <w:tcPr>
            <w:tcW w:w="5310" w:type="dxa"/>
          </w:tcPr>
          <w:p w14:paraId="10816C68" w14:textId="77777777"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Others (Specify)____________________________________</w:t>
            </w:r>
          </w:p>
        </w:tc>
        <w:tc>
          <w:tcPr>
            <w:tcW w:w="572" w:type="dxa"/>
          </w:tcPr>
          <w:p w14:paraId="502898BD" w14:textId="301599D3"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12</w:t>
            </w:r>
          </w:p>
        </w:tc>
      </w:tr>
      <w:tr w:rsidR="00217141" w:rsidRPr="00B97680" w14:paraId="0C498381" w14:textId="77777777" w:rsidTr="00217141">
        <w:trPr>
          <w:trHeight w:val="369"/>
        </w:trPr>
        <w:tc>
          <w:tcPr>
            <w:tcW w:w="5310" w:type="dxa"/>
          </w:tcPr>
          <w:p w14:paraId="3BCBE4F8" w14:textId="2D378CEE" w:rsidR="00217141" w:rsidRPr="00B97680" w:rsidRDefault="00217141" w:rsidP="00296D86">
            <w:pPr>
              <w:rPr>
                <w:rFonts w:ascii="Times New Roman" w:hAnsi="Times New Roman" w:cs="Times New Roman"/>
                <w:sz w:val="20"/>
                <w:szCs w:val="20"/>
              </w:rPr>
            </w:pPr>
            <w:r w:rsidRPr="00B97680">
              <w:rPr>
                <w:rFonts w:ascii="Times New Roman" w:hAnsi="Times New Roman" w:cs="Times New Roman"/>
                <w:sz w:val="20"/>
                <w:szCs w:val="20"/>
              </w:rPr>
              <w:t>None of the above</w:t>
            </w:r>
          </w:p>
        </w:tc>
        <w:tc>
          <w:tcPr>
            <w:tcW w:w="572" w:type="dxa"/>
          </w:tcPr>
          <w:p w14:paraId="181BE4F9" w14:textId="03656513" w:rsidR="00217141" w:rsidRPr="00B97680" w:rsidRDefault="00217141" w:rsidP="00296D86">
            <w:pPr>
              <w:jc w:val="center"/>
              <w:rPr>
                <w:rFonts w:ascii="Times New Roman" w:hAnsi="Times New Roman" w:cs="Times New Roman"/>
                <w:sz w:val="20"/>
                <w:szCs w:val="20"/>
              </w:rPr>
            </w:pPr>
            <w:r>
              <w:rPr>
                <w:rFonts w:ascii="Times New Roman" w:hAnsi="Times New Roman" w:cs="Times New Roman"/>
                <w:sz w:val="20"/>
                <w:szCs w:val="20"/>
              </w:rPr>
              <w:t>13</w:t>
            </w:r>
          </w:p>
        </w:tc>
      </w:tr>
    </w:tbl>
    <w:p w14:paraId="278A7596" w14:textId="77777777" w:rsidR="003642DE" w:rsidRPr="00B97680" w:rsidRDefault="003642DE" w:rsidP="00F3038B">
      <w:pPr>
        <w:tabs>
          <w:tab w:val="left" w:pos="1335"/>
        </w:tabs>
        <w:spacing w:after="0"/>
        <w:rPr>
          <w:rFonts w:ascii="Times New Roman" w:hAnsi="Times New Roman" w:cs="Times New Roman"/>
          <w:sz w:val="20"/>
          <w:szCs w:val="20"/>
        </w:rPr>
      </w:pPr>
    </w:p>
    <w:p w14:paraId="41267C36" w14:textId="6B4E8001" w:rsidR="00F3038B" w:rsidRPr="00B97680" w:rsidRDefault="001154CA" w:rsidP="00F3038B">
      <w:pPr>
        <w:tabs>
          <w:tab w:val="left" w:pos="1335"/>
        </w:tabs>
        <w:spacing w:after="0"/>
        <w:rPr>
          <w:rFonts w:ascii="Times New Roman" w:hAnsi="Times New Roman" w:cs="Times New Roman"/>
          <w:b/>
          <w:sz w:val="20"/>
          <w:szCs w:val="20"/>
        </w:rPr>
      </w:pPr>
      <w:r w:rsidRPr="00B97680">
        <w:rPr>
          <w:rFonts w:ascii="Times New Roman" w:hAnsi="Times New Roman" w:cs="Times New Roman"/>
          <w:b/>
          <w:sz w:val="20"/>
          <w:szCs w:val="20"/>
        </w:rPr>
        <w:t>Q1</w:t>
      </w:r>
      <w:r w:rsidR="00DA7ECA">
        <w:rPr>
          <w:rFonts w:ascii="Times New Roman" w:hAnsi="Times New Roman" w:cs="Times New Roman"/>
          <w:b/>
          <w:sz w:val="20"/>
          <w:szCs w:val="20"/>
        </w:rPr>
        <w:t>6</w:t>
      </w:r>
      <w:r w:rsidR="00F3038B" w:rsidRPr="00B97680">
        <w:rPr>
          <w:rFonts w:ascii="Times New Roman" w:hAnsi="Times New Roman" w:cs="Times New Roman"/>
          <w:sz w:val="20"/>
          <w:szCs w:val="20"/>
        </w:rPr>
        <w:t xml:space="preserve">. </w:t>
      </w:r>
      <w:r w:rsidR="00434C24" w:rsidRPr="00B97680">
        <w:rPr>
          <w:rFonts w:ascii="Times New Roman" w:hAnsi="Times New Roman" w:cs="Times New Roman"/>
          <w:sz w:val="20"/>
          <w:szCs w:val="20"/>
        </w:rPr>
        <w:t>(</w:t>
      </w:r>
      <w:r w:rsidR="00434C24" w:rsidRPr="00B97680">
        <w:rPr>
          <w:rFonts w:ascii="Times New Roman" w:hAnsi="Times New Roman" w:cs="Times New Roman"/>
          <w:i/>
          <w:sz w:val="20"/>
          <w:szCs w:val="20"/>
        </w:rPr>
        <w:t xml:space="preserve">If </w:t>
      </w:r>
      <w:r w:rsidR="00434C24">
        <w:rPr>
          <w:rFonts w:ascii="Times New Roman" w:hAnsi="Times New Roman" w:cs="Times New Roman"/>
          <w:i/>
          <w:sz w:val="20"/>
          <w:szCs w:val="20"/>
        </w:rPr>
        <w:t>use social media</w:t>
      </w:r>
      <w:r w:rsidR="00434C24" w:rsidRPr="00B97680">
        <w:rPr>
          <w:rFonts w:ascii="Times New Roman" w:hAnsi="Times New Roman" w:cs="Times New Roman"/>
          <w:i/>
          <w:sz w:val="20"/>
          <w:szCs w:val="20"/>
        </w:rPr>
        <w:t xml:space="preserve"> in Q</w:t>
      </w:r>
      <w:r w:rsidR="00434C24">
        <w:rPr>
          <w:rFonts w:ascii="Times New Roman" w:hAnsi="Times New Roman" w:cs="Times New Roman"/>
          <w:i/>
          <w:sz w:val="20"/>
          <w:szCs w:val="20"/>
        </w:rPr>
        <w:t>2</w:t>
      </w:r>
      <w:r w:rsidR="00434C24" w:rsidRPr="00B97680">
        <w:rPr>
          <w:rFonts w:ascii="Times New Roman" w:hAnsi="Times New Roman" w:cs="Times New Roman"/>
          <w:i/>
          <w:sz w:val="20"/>
          <w:szCs w:val="20"/>
        </w:rPr>
        <w:t xml:space="preserve"> above</w:t>
      </w:r>
      <w:r w:rsidR="00434C24" w:rsidRPr="00B97680">
        <w:rPr>
          <w:rFonts w:ascii="Times New Roman" w:hAnsi="Times New Roman" w:cs="Times New Roman"/>
          <w:sz w:val="20"/>
          <w:szCs w:val="20"/>
        </w:rPr>
        <w:t>)</w:t>
      </w:r>
      <w:r w:rsidR="00F3038B" w:rsidRPr="00B97680">
        <w:rPr>
          <w:rFonts w:ascii="Times New Roman" w:hAnsi="Times New Roman" w:cs="Times New Roman"/>
          <w:sz w:val="20"/>
          <w:szCs w:val="20"/>
        </w:rPr>
        <w:t xml:space="preserve">Which of the following social media </w:t>
      </w:r>
      <w:r w:rsidR="00DA2BA1" w:rsidRPr="00B97680">
        <w:rPr>
          <w:rFonts w:ascii="Times New Roman" w:hAnsi="Times New Roman" w:cs="Times New Roman"/>
          <w:sz w:val="20"/>
          <w:szCs w:val="20"/>
        </w:rPr>
        <w:t>platforms</w:t>
      </w:r>
      <w:r w:rsidR="00CF1990">
        <w:rPr>
          <w:rFonts w:ascii="Times New Roman" w:hAnsi="Times New Roman" w:cs="Times New Roman"/>
          <w:sz w:val="20"/>
          <w:szCs w:val="20"/>
        </w:rPr>
        <w:t xml:space="preserve"> (if any)</w:t>
      </w:r>
      <w:r w:rsidR="00DA2BA1" w:rsidRPr="00B97680">
        <w:rPr>
          <w:rFonts w:ascii="Times New Roman" w:hAnsi="Times New Roman" w:cs="Times New Roman"/>
          <w:sz w:val="20"/>
          <w:szCs w:val="20"/>
        </w:rPr>
        <w:t xml:space="preserve"> </w:t>
      </w:r>
      <w:r w:rsidR="006D1AC9" w:rsidRPr="00B97680">
        <w:rPr>
          <w:rFonts w:ascii="Times New Roman" w:hAnsi="Times New Roman" w:cs="Times New Roman"/>
          <w:sz w:val="20"/>
          <w:szCs w:val="20"/>
        </w:rPr>
        <w:t>did you consume in the past 7 days</w:t>
      </w:r>
      <w:r w:rsidR="00F3038B" w:rsidRPr="00B97680">
        <w:rPr>
          <w:rFonts w:ascii="Times New Roman" w:hAnsi="Times New Roman" w:cs="Times New Roman"/>
          <w:sz w:val="20"/>
          <w:szCs w:val="20"/>
        </w:rPr>
        <w:t xml:space="preserve">? </w:t>
      </w:r>
      <w:r w:rsidR="00F3038B" w:rsidRPr="00B97680">
        <w:rPr>
          <w:rFonts w:ascii="Times New Roman" w:hAnsi="Times New Roman" w:cs="Times New Roman"/>
          <w:b/>
          <w:sz w:val="20"/>
          <w:szCs w:val="20"/>
        </w:rPr>
        <w:t>(</w:t>
      </w:r>
      <w:r w:rsidR="006D1AC9" w:rsidRPr="00B97680">
        <w:rPr>
          <w:rFonts w:ascii="Times New Roman" w:hAnsi="Times New Roman" w:cs="Times New Roman"/>
          <w:b/>
          <w:sz w:val="20"/>
          <w:szCs w:val="20"/>
        </w:rPr>
        <w:t>Multiple Response</w:t>
      </w:r>
      <w:r w:rsidR="00F3038B" w:rsidRPr="00B97680">
        <w:rPr>
          <w:rFonts w:ascii="Times New Roman" w:hAnsi="Times New Roman" w:cs="Times New Roman"/>
          <w:b/>
          <w:sz w:val="20"/>
          <w:szCs w:val="20"/>
        </w:rPr>
        <w:t>)</w:t>
      </w:r>
    </w:p>
    <w:p w14:paraId="35D2DA2C" w14:textId="77777777" w:rsidR="006D1AC9" w:rsidRPr="00B97680" w:rsidRDefault="006D1AC9" w:rsidP="006D1AC9">
      <w:pPr>
        <w:tabs>
          <w:tab w:val="left" w:pos="1335"/>
        </w:tabs>
        <w:spacing w:after="0"/>
        <w:rPr>
          <w:rFonts w:ascii="Times New Roman" w:hAnsi="Times New Roman" w:cs="Times New Roman"/>
          <w:b/>
          <w:sz w:val="20"/>
          <w:szCs w:val="20"/>
        </w:rPr>
      </w:pPr>
    </w:p>
    <w:p w14:paraId="41C362B8" w14:textId="16204C54" w:rsidR="006D1AC9" w:rsidRPr="00B97680" w:rsidRDefault="002E072B" w:rsidP="006D1AC9">
      <w:pPr>
        <w:tabs>
          <w:tab w:val="left" w:pos="1335"/>
        </w:tabs>
        <w:spacing w:after="0"/>
        <w:rPr>
          <w:rFonts w:ascii="Times New Roman" w:hAnsi="Times New Roman" w:cs="Times New Roman"/>
          <w:b/>
          <w:sz w:val="20"/>
          <w:szCs w:val="20"/>
        </w:rPr>
      </w:pPr>
      <w:r>
        <w:rPr>
          <w:rFonts w:ascii="Times New Roman" w:hAnsi="Times New Roman" w:cs="Times New Roman"/>
          <w:b/>
          <w:sz w:val="20"/>
          <w:szCs w:val="20"/>
        </w:rPr>
        <w:t>Q1</w:t>
      </w:r>
      <w:r w:rsidR="00DA7ECA">
        <w:rPr>
          <w:rFonts w:ascii="Times New Roman" w:hAnsi="Times New Roman" w:cs="Times New Roman"/>
          <w:b/>
          <w:sz w:val="20"/>
          <w:szCs w:val="20"/>
        </w:rPr>
        <w:t>7</w:t>
      </w:r>
      <w:r w:rsidR="006D1AC9" w:rsidRPr="00B97680">
        <w:rPr>
          <w:rFonts w:ascii="Times New Roman" w:hAnsi="Times New Roman" w:cs="Times New Roman"/>
          <w:sz w:val="20"/>
          <w:szCs w:val="20"/>
        </w:rPr>
        <w:t xml:space="preserve">. </w:t>
      </w:r>
      <w:r w:rsidR="00434C24" w:rsidRPr="00B97680">
        <w:rPr>
          <w:rFonts w:ascii="Times New Roman" w:hAnsi="Times New Roman" w:cs="Times New Roman"/>
          <w:sz w:val="20"/>
          <w:szCs w:val="20"/>
        </w:rPr>
        <w:t>(</w:t>
      </w:r>
      <w:r w:rsidR="00434C24" w:rsidRPr="00B97680">
        <w:rPr>
          <w:rFonts w:ascii="Times New Roman" w:hAnsi="Times New Roman" w:cs="Times New Roman"/>
          <w:i/>
          <w:sz w:val="20"/>
          <w:szCs w:val="20"/>
        </w:rPr>
        <w:t xml:space="preserve">If </w:t>
      </w:r>
      <w:r w:rsidR="00434C24">
        <w:rPr>
          <w:rFonts w:ascii="Times New Roman" w:hAnsi="Times New Roman" w:cs="Times New Roman"/>
          <w:i/>
          <w:sz w:val="20"/>
          <w:szCs w:val="20"/>
        </w:rPr>
        <w:t>use social media</w:t>
      </w:r>
      <w:r w:rsidR="00434C24" w:rsidRPr="00B97680">
        <w:rPr>
          <w:rFonts w:ascii="Times New Roman" w:hAnsi="Times New Roman" w:cs="Times New Roman"/>
          <w:i/>
          <w:sz w:val="20"/>
          <w:szCs w:val="20"/>
        </w:rPr>
        <w:t xml:space="preserve"> in Q</w:t>
      </w:r>
      <w:r w:rsidR="00434C24">
        <w:rPr>
          <w:rFonts w:ascii="Times New Roman" w:hAnsi="Times New Roman" w:cs="Times New Roman"/>
          <w:i/>
          <w:sz w:val="20"/>
          <w:szCs w:val="20"/>
        </w:rPr>
        <w:t>2</w:t>
      </w:r>
      <w:r w:rsidR="00434C24" w:rsidRPr="00B97680">
        <w:rPr>
          <w:rFonts w:ascii="Times New Roman" w:hAnsi="Times New Roman" w:cs="Times New Roman"/>
          <w:i/>
          <w:sz w:val="20"/>
          <w:szCs w:val="20"/>
        </w:rPr>
        <w:t xml:space="preserve"> above</w:t>
      </w:r>
      <w:r w:rsidR="00434C24" w:rsidRPr="00B97680">
        <w:rPr>
          <w:rFonts w:ascii="Times New Roman" w:hAnsi="Times New Roman" w:cs="Times New Roman"/>
          <w:sz w:val="20"/>
          <w:szCs w:val="20"/>
        </w:rPr>
        <w:t>)</w:t>
      </w:r>
      <w:r w:rsidR="00434C24">
        <w:rPr>
          <w:rFonts w:ascii="Times New Roman" w:hAnsi="Times New Roman" w:cs="Times New Roman"/>
          <w:sz w:val="20"/>
          <w:szCs w:val="20"/>
        </w:rPr>
        <w:t xml:space="preserve"> </w:t>
      </w:r>
      <w:r w:rsidR="006D1AC9" w:rsidRPr="00B97680">
        <w:rPr>
          <w:rFonts w:ascii="Times New Roman" w:hAnsi="Times New Roman" w:cs="Times New Roman"/>
          <w:sz w:val="20"/>
          <w:szCs w:val="20"/>
        </w:rPr>
        <w:t xml:space="preserve">Which is your favorite social media platform? </w:t>
      </w:r>
      <w:r w:rsidR="006D1AC9" w:rsidRPr="00B97680">
        <w:rPr>
          <w:rFonts w:ascii="Times New Roman" w:hAnsi="Times New Roman" w:cs="Times New Roman"/>
          <w:b/>
          <w:sz w:val="20"/>
          <w:szCs w:val="20"/>
        </w:rPr>
        <w:t>(Single Response)</w:t>
      </w:r>
    </w:p>
    <w:p w14:paraId="02D830D3" w14:textId="77777777" w:rsidR="006D1AC9" w:rsidRPr="00B97680" w:rsidRDefault="006D1AC9" w:rsidP="00F3038B">
      <w:pPr>
        <w:tabs>
          <w:tab w:val="left" w:pos="1335"/>
        </w:tabs>
        <w:spacing w:after="0"/>
        <w:rPr>
          <w:rFonts w:ascii="Times New Roman" w:hAnsi="Times New Roman" w:cs="Times New Roman"/>
          <w:b/>
          <w:sz w:val="20"/>
          <w:szCs w:val="20"/>
        </w:rPr>
      </w:pPr>
    </w:p>
    <w:tbl>
      <w:tblPr>
        <w:tblStyle w:val="TableGrid"/>
        <w:tblW w:w="5325" w:type="dxa"/>
        <w:tblLook w:val="04A0" w:firstRow="1" w:lastRow="0" w:firstColumn="1" w:lastColumn="0" w:noHBand="0" w:noVBand="1"/>
      </w:tblPr>
      <w:tblGrid>
        <w:gridCol w:w="3799"/>
        <w:gridCol w:w="763"/>
        <w:gridCol w:w="763"/>
      </w:tblGrid>
      <w:tr w:rsidR="00434C24" w:rsidRPr="00B97680" w14:paraId="5EA46CA0" w14:textId="12AAB495" w:rsidTr="00434C24">
        <w:trPr>
          <w:trHeight w:val="355"/>
        </w:trPr>
        <w:tc>
          <w:tcPr>
            <w:tcW w:w="3799" w:type="dxa"/>
          </w:tcPr>
          <w:p w14:paraId="7C77E913" w14:textId="77777777" w:rsidR="00434C24" w:rsidRPr="00B97680" w:rsidRDefault="00434C24" w:rsidP="00767D52">
            <w:pPr>
              <w:rPr>
                <w:rFonts w:ascii="Times New Roman" w:hAnsi="Times New Roman" w:cs="Times New Roman"/>
                <w:sz w:val="20"/>
                <w:szCs w:val="20"/>
              </w:rPr>
            </w:pPr>
          </w:p>
        </w:tc>
        <w:tc>
          <w:tcPr>
            <w:tcW w:w="763" w:type="dxa"/>
          </w:tcPr>
          <w:p w14:paraId="1F35665B" w14:textId="4EC7EF16" w:rsidR="00434C24" w:rsidRPr="00B97680" w:rsidRDefault="00434C24" w:rsidP="002E072B">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Q1</w:t>
            </w:r>
            <w:r w:rsidR="00DA7ECA">
              <w:rPr>
                <w:rFonts w:ascii="Times New Roman" w:hAnsi="Times New Roman" w:cs="Times New Roman"/>
                <w:b/>
                <w:sz w:val="20"/>
                <w:szCs w:val="20"/>
              </w:rPr>
              <w:t>6</w:t>
            </w:r>
          </w:p>
        </w:tc>
        <w:tc>
          <w:tcPr>
            <w:tcW w:w="763" w:type="dxa"/>
          </w:tcPr>
          <w:p w14:paraId="51BDEC2C" w14:textId="100F5F22" w:rsidR="00434C24" w:rsidRPr="00B97680" w:rsidRDefault="00434C24" w:rsidP="00767D52">
            <w:pPr>
              <w:tabs>
                <w:tab w:val="left" w:pos="1189"/>
                <w:tab w:val="center" w:pos="1611"/>
              </w:tabs>
              <w:rPr>
                <w:rFonts w:ascii="Times New Roman" w:hAnsi="Times New Roman" w:cs="Times New Roman"/>
                <w:b/>
                <w:sz w:val="20"/>
                <w:szCs w:val="20"/>
              </w:rPr>
            </w:pPr>
            <w:r>
              <w:rPr>
                <w:rFonts w:ascii="Times New Roman" w:hAnsi="Times New Roman" w:cs="Times New Roman"/>
                <w:b/>
                <w:sz w:val="20"/>
                <w:szCs w:val="20"/>
              </w:rPr>
              <w:t>Q</w:t>
            </w:r>
            <w:r w:rsidR="00DA7ECA">
              <w:rPr>
                <w:rFonts w:ascii="Times New Roman" w:hAnsi="Times New Roman" w:cs="Times New Roman"/>
                <w:b/>
                <w:sz w:val="20"/>
                <w:szCs w:val="20"/>
              </w:rPr>
              <w:t>17</w:t>
            </w:r>
          </w:p>
        </w:tc>
      </w:tr>
      <w:tr w:rsidR="00434C24" w:rsidRPr="00B97680" w14:paraId="4B0B102D" w14:textId="28BE1DD9" w:rsidTr="00434C24">
        <w:trPr>
          <w:trHeight w:val="335"/>
        </w:trPr>
        <w:tc>
          <w:tcPr>
            <w:tcW w:w="3799" w:type="dxa"/>
          </w:tcPr>
          <w:p w14:paraId="64E81F79"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Instagram</w:t>
            </w:r>
          </w:p>
        </w:tc>
        <w:tc>
          <w:tcPr>
            <w:tcW w:w="763" w:type="dxa"/>
          </w:tcPr>
          <w:p w14:paraId="380C4DA2"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763" w:type="dxa"/>
          </w:tcPr>
          <w:p w14:paraId="4BB91C35" w14:textId="2E1E0BD6"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434C24" w:rsidRPr="00B97680" w14:paraId="4F7E3A4F" w14:textId="2F60C465" w:rsidTr="00434C24">
        <w:trPr>
          <w:trHeight w:val="355"/>
        </w:trPr>
        <w:tc>
          <w:tcPr>
            <w:tcW w:w="3799" w:type="dxa"/>
          </w:tcPr>
          <w:p w14:paraId="02785D67"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Snapchat</w:t>
            </w:r>
          </w:p>
        </w:tc>
        <w:tc>
          <w:tcPr>
            <w:tcW w:w="763" w:type="dxa"/>
          </w:tcPr>
          <w:p w14:paraId="5EA3DDBB"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763" w:type="dxa"/>
          </w:tcPr>
          <w:p w14:paraId="07E03B1F" w14:textId="51B8DFB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434C24" w:rsidRPr="00B97680" w14:paraId="18E3035A" w14:textId="790E9DD8" w:rsidTr="00434C24">
        <w:trPr>
          <w:trHeight w:val="335"/>
        </w:trPr>
        <w:tc>
          <w:tcPr>
            <w:tcW w:w="3799" w:type="dxa"/>
          </w:tcPr>
          <w:p w14:paraId="388FBE58"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Facebook</w:t>
            </w:r>
          </w:p>
        </w:tc>
        <w:tc>
          <w:tcPr>
            <w:tcW w:w="763" w:type="dxa"/>
          </w:tcPr>
          <w:p w14:paraId="7D86010B"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763" w:type="dxa"/>
          </w:tcPr>
          <w:p w14:paraId="43572D01" w14:textId="3C6B5A8E"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434C24" w:rsidRPr="00B97680" w14:paraId="29042DE5" w14:textId="3142946F" w:rsidTr="00434C24">
        <w:trPr>
          <w:trHeight w:val="355"/>
        </w:trPr>
        <w:tc>
          <w:tcPr>
            <w:tcW w:w="3799" w:type="dxa"/>
          </w:tcPr>
          <w:p w14:paraId="58044D04"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Youtube</w:t>
            </w:r>
          </w:p>
        </w:tc>
        <w:tc>
          <w:tcPr>
            <w:tcW w:w="763" w:type="dxa"/>
          </w:tcPr>
          <w:p w14:paraId="380B6A92"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763" w:type="dxa"/>
          </w:tcPr>
          <w:p w14:paraId="2BC96DF1" w14:textId="7D7DC2B6"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434C24" w:rsidRPr="00B97680" w14:paraId="18A68B72" w14:textId="15B87D10" w:rsidTr="00434C24">
        <w:trPr>
          <w:trHeight w:val="355"/>
        </w:trPr>
        <w:tc>
          <w:tcPr>
            <w:tcW w:w="3799" w:type="dxa"/>
          </w:tcPr>
          <w:p w14:paraId="20616F47" w14:textId="4F96B2D8" w:rsidR="00434C24" w:rsidRPr="00B97680" w:rsidRDefault="00CF1990" w:rsidP="00767D52">
            <w:pPr>
              <w:rPr>
                <w:rFonts w:ascii="Times New Roman" w:hAnsi="Times New Roman" w:cs="Times New Roman"/>
                <w:sz w:val="20"/>
                <w:szCs w:val="20"/>
              </w:rPr>
            </w:pPr>
            <w:r>
              <w:rPr>
                <w:rFonts w:ascii="Times New Roman" w:hAnsi="Times New Roman" w:cs="Times New Roman"/>
                <w:sz w:val="20"/>
                <w:szCs w:val="20"/>
              </w:rPr>
              <w:t>Twitter/X</w:t>
            </w:r>
          </w:p>
        </w:tc>
        <w:tc>
          <w:tcPr>
            <w:tcW w:w="763" w:type="dxa"/>
          </w:tcPr>
          <w:p w14:paraId="54F6BC67"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5</w:t>
            </w:r>
          </w:p>
        </w:tc>
        <w:tc>
          <w:tcPr>
            <w:tcW w:w="763" w:type="dxa"/>
          </w:tcPr>
          <w:p w14:paraId="2A12764C" w14:textId="5CA3CB1C"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434C24" w:rsidRPr="00B97680" w14:paraId="6362AB53" w14:textId="32F9FC38" w:rsidTr="00434C24">
        <w:trPr>
          <w:trHeight w:val="355"/>
        </w:trPr>
        <w:tc>
          <w:tcPr>
            <w:tcW w:w="3799" w:type="dxa"/>
          </w:tcPr>
          <w:p w14:paraId="48404797"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TikTok</w:t>
            </w:r>
          </w:p>
        </w:tc>
        <w:tc>
          <w:tcPr>
            <w:tcW w:w="763" w:type="dxa"/>
          </w:tcPr>
          <w:p w14:paraId="65074804"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6</w:t>
            </w:r>
          </w:p>
        </w:tc>
        <w:tc>
          <w:tcPr>
            <w:tcW w:w="763" w:type="dxa"/>
          </w:tcPr>
          <w:p w14:paraId="3E9707F6" w14:textId="12B3C8EA"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434C24" w:rsidRPr="00B97680" w14:paraId="1508E776" w14:textId="30BCF0FB" w:rsidTr="00434C24">
        <w:trPr>
          <w:trHeight w:val="355"/>
        </w:trPr>
        <w:tc>
          <w:tcPr>
            <w:tcW w:w="3799" w:type="dxa"/>
          </w:tcPr>
          <w:p w14:paraId="5B53823E" w14:textId="77777777" w:rsidR="00434C24" w:rsidRPr="00B97680" w:rsidRDefault="00434C24" w:rsidP="00767D52">
            <w:pPr>
              <w:tabs>
                <w:tab w:val="left" w:pos="4260"/>
              </w:tabs>
              <w:rPr>
                <w:rFonts w:ascii="Times New Roman" w:hAnsi="Times New Roman" w:cs="Times New Roman"/>
                <w:sz w:val="20"/>
                <w:szCs w:val="20"/>
              </w:rPr>
            </w:pPr>
            <w:r w:rsidRPr="00B97680">
              <w:rPr>
                <w:rFonts w:ascii="Times New Roman" w:hAnsi="Times New Roman" w:cs="Times New Roman"/>
                <w:sz w:val="20"/>
                <w:szCs w:val="20"/>
              </w:rPr>
              <w:t>Pinterest</w:t>
            </w:r>
          </w:p>
        </w:tc>
        <w:tc>
          <w:tcPr>
            <w:tcW w:w="763" w:type="dxa"/>
          </w:tcPr>
          <w:p w14:paraId="2DB85E5D"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7</w:t>
            </w:r>
          </w:p>
        </w:tc>
        <w:tc>
          <w:tcPr>
            <w:tcW w:w="763" w:type="dxa"/>
          </w:tcPr>
          <w:p w14:paraId="3875BACD" w14:textId="162F8763"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434C24" w:rsidRPr="00B97680" w14:paraId="53F0C39F" w14:textId="4C5BB9ED" w:rsidTr="00434C24">
        <w:trPr>
          <w:trHeight w:val="355"/>
        </w:trPr>
        <w:tc>
          <w:tcPr>
            <w:tcW w:w="3799" w:type="dxa"/>
          </w:tcPr>
          <w:p w14:paraId="11A44CE6"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Tumblr</w:t>
            </w:r>
          </w:p>
        </w:tc>
        <w:tc>
          <w:tcPr>
            <w:tcW w:w="763" w:type="dxa"/>
          </w:tcPr>
          <w:p w14:paraId="6726BB6A"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8</w:t>
            </w:r>
          </w:p>
        </w:tc>
        <w:tc>
          <w:tcPr>
            <w:tcW w:w="763" w:type="dxa"/>
          </w:tcPr>
          <w:p w14:paraId="75378FCB" w14:textId="3869944B"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8</w:t>
            </w:r>
          </w:p>
        </w:tc>
      </w:tr>
      <w:tr w:rsidR="00434C24" w:rsidRPr="00B97680" w14:paraId="12AE9E0A" w14:textId="5F79CCB5" w:rsidTr="00434C24">
        <w:trPr>
          <w:trHeight w:val="355"/>
        </w:trPr>
        <w:tc>
          <w:tcPr>
            <w:tcW w:w="3799" w:type="dxa"/>
          </w:tcPr>
          <w:p w14:paraId="568D9D1A"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Whatsapp</w:t>
            </w:r>
          </w:p>
        </w:tc>
        <w:tc>
          <w:tcPr>
            <w:tcW w:w="763" w:type="dxa"/>
          </w:tcPr>
          <w:p w14:paraId="11D0CF55" w14:textId="77777777"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9</w:t>
            </w:r>
          </w:p>
        </w:tc>
        <w:tc>
          <w:tcPr>
            <w:tcW w:w="763" w:type="dxa"/>
          </w:tcPr>
          <w:p w14:paraId="291CCCAF" w14:textId="456AC4FB" w:rsidR="00434C24" w:rsidRPr="00B97680" w:rsidRDefault="00434C24" w:rsidP="00767D52">
            <w:pPr>
              <w:jc w:val="center"/>
              <w:rPr>
                <w:rFonts w:ascii="Times New Roman" w:hAnsi="Times New Roman" w:cs="Times New Roman"/>
                <w:sz w:val="20"/>
                <w:szCs w:val="20"/>
              </w:rPr>
            </w:pPr>
            <w:r w:rsidRPr="00B97680">
              <w:rPr>
                <w:rFonts w:ascii="Times New Roman" w:hAnsi="Times New Roman" w:cs="Times New Roman"/>
                <w:sz w:val="20"/>
                <w:szCs w:val="20"/>
              </w:rPr>
              <w:t>9</w:t>
            </w:r>
          </w:p>
        </w:tc>
      </w:tr>
      <w:tr w:rsidR="009B2C00" w:rsidRPr="00B97680" w14:paraId="4EEC2C6B" w14:textId="77777777" w:rsidTr="00434C24">
        <w:trPr>
          <w:trHeight w:val="355"/>
        </w:trPr>
        <w:tc>
          <w:tcPr>
            <w:tcW w:w="3799" w:type="dxa"/>
          </w:tcPr>
          <w:p w14:paraId="4D94C7BA" w14:textId="5FA3EB1C" w:rsidR="009B2C00" w:rsidRPr="00B97680" w:rsidRDefault="009B2C00" w:rsidP="00767D52">
            <w:pPr>
              <w:rPr>
                <w:rFonts w:ascii="Times New Roman" w:hAnsi="Times New Roman" w:cs="Times New Roman"/>
                <w:sz w:val="20"/>
                <w:szCs w:val="20"/>
              </w:rPr>
            </w:pPr>
            <w:r>
              <w:rPr>
                <w:rFonts w:ascii="Times New Roman" w:hAnsi="Times New Roman" w:cs="Times New Roman"/>
                <w:sz w:val="20"/>
                <w:szCs w:val="20"/>
              </w:rPr>
              <w:t>Telegram</w:t>
            </w:r>
          </w:p>
        </w:tc>
        <w:tc>
          <w:tcPr>
            <w:tcW w:w="763" w:type="dxa"/>
          </w:tcPr>
          <w:p w14:paraId="5FBEFABE" w14:textId="6B1C0E08" w:rsidR="009B2C00"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10</w:t>
            </w:r>
          </w:p>
        </w:tc>
        <w:tc>
          <w:tcPr>
            <w:tcW w:w="763" w:type="dxa"/>
          </w:tcPr>
          <w:p w14:paraId="3CA63280" w14:textId="4BD24CCC" w:rsidR="009B2C00"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10</w:t>
            </w:r>
          </w:p>
        </w:tc>
      </w:tr>
      <w:tr w:rsidR="00434C24" w:rsidRPr="00B97680" w14:paraId="2693199D" w14:textId="7F96E5F9" w:rsidTr="00434C24">
        <w:trPr>
          <w:trHeight w:val="355"/>
        </w:trPr>
        <w:tc>
          <w:tcPr>
            <w:tcW w:w="3799" w:type="dxa"/>
          </w:tcPr>
          <w:p w14:paraId="6EE58DCB" w14:textId="77777777" w:rsidR="00434C24" w:rsidRPr="00B97680" w:rsidRDefault="00434C24" w:rsidP="00767D52">
            <w:pPr>
              <w:rPr>
                <w:rFonts w:ascii="Times New Roman" w:hAnsi="Times New Roman" w:cs="Times New Roman"/>
                <w:sz w:val="20"/>
                <w:szCs w:val="20"/>
              </w:rPr>
            </w:pPr>
            <w:r w:rsidRPr="00B97680">
              <w:rPr>
                <w:rFonts w:ascii="Times New Roman" w:hAnsi="Times New Roman" w:cs="Times New Roman"/>
                <w:sz w:val="20"/>
                <w:szCs w:val="20"/>
              </w:rPr>
              <w:t>Reddit</w:t>
            </w:r>
          </w:p>
        </w:tc>
        <w:tc>
          <w:tcPr>
            <w:tcW w:w="763" w:type="dxa"/>
          </w:tcPr>
          <w:p w14:paraId="777D8CE5" w14:textId="17261177"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11</w:t>
            </w:r>
          </w:p>
        </w:tc>
        <w:tc>
          <w:tcPr>
            <w:tcW w:w="763" w:type="dxa"/>
          </w:tcPr>
          <w:p w14:paraId="02CECD64" w14:textId="702037F2"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11</w:t>
            </w:r>
          </w:p>
        </w:tc>
      </w:tr>
      <w:tr w:rsidR="00434C24" w:rsidRPr="00B97680" w14:paraId="782641A4" w14:textId="60A7A6DE" w:rsidTr="00434C24">
        <w:trPr>
          <w:trHeight w:val="355"/>
        </w:trPr>
        <w:tc>
          <w:tcPr>
            <w:tcW w:w="3799" w:type="dxa"/>
          </w:tcPr>
          <w:p w14:paraId="5A53F7AF" w14:textId="53DE8154" w:rsidR="00434C24" w:rsidRPr="00B97680" w:rsidRDefault="00434C24" w:rsidP="00767D52">
            <w:pPr>
              <w:tabs>
                <w:tab w:val="left" w:pos="2535"/>
              </w:tabs>
              <w:rPr>
                <w:rFonts w:ascii="Times New Roman" w:hAnsi="Times New Roman" w:cs="Times New Roman"/>
                <w:sz w:val="20"/>
                <w:szCs w:val="20"/>
              </w:rPr>
            </w:pPr>
            <w:r w:rsidRPr="00B97680">
              <w:rPr>
                <w:rFonts w:ascii="Times New Roman" w:hAnsi="Times New Roman" w:cs="Times New Roman"/>
                <w:sz w:val="20"/>
                <w:szCs w:val="20"/>
              </w:rPr>
              <w:t>Others (Specify)_________________</w:t>
            </w:r>
          </w:p>
        </w:tc>
        <w:tc>
          <w:tcPr>
            <w:tcW w:w="763" w:type="dxa"/>
          </w:tcPr>
          <w:p w14:paraId="6251D35B" w14:textId="4FF25511"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12</w:t>
            </w:r>
          </w:p>
        </w:tc>
        <w:tc>
          <w:tcPr>
            <w:tcW w:w="763" w:type="dxa"/>
          </w:tcPr>
          <w:p w14:paraId="65C0EEF0" w14:textId="68FCCD8B"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12</w:t>
            </w:r>
          </w:p>
        </w:tc>
      </w:tr>
      <w:tr w:rsidR="00434C24" w:rsidRPr="00B97680" w14:paraId="26DE021C" w14:textId="5A693C34" w:rsidTr="00434C24">
        <w:trPr>
          <w:trHeight w:val="355"/>
        </w:trPr>
        <w:tc>
          <w:tcPr>
            <w:tcW w:w="3799" w:type="dxa"/>
          </w:tcPr>
          <w:p w14:paraId="05320A95" w14:textId="21F92BF2" w:rsidR="00434C24" w:rsidRPr="00B97680" w:rsidRDefault="00434C24" w:rsidP="00767D52">
            <w:pPr>
              <w:tabs>
                <w:tab w:val="left" w:pos="2535"/>
              </w:tabs>
              <w:rPr>
                <w:rFonts w:ascii="Times New Roman" w:hAnsi="Times New Roman" w:cs="Times New Roman"/>
                <w:sz w:val="20"/>
                <w:szCs w:val="20"/>
              </w:rPr>
            </w:pPr>
            <w:r w:rsidRPr="00B97680">
              <w:rPr>
                <w:rFonts w:ascii="Times New Roman" w:hAnsi="Times New Roman" w:cs="Times New Roman"/>
                <w:sz w:val="20"/>
                <w:szCs w:val="20"/>
              </w:rPr>
              <w:t>None</w:t>
            </w:r>
          </w:p>
        </w:tc>
        <w:tc>
          <w:tcPr>
            <w:tcW w:w="763" w:type="dxa"/>
          </w:tcPr>
          <w:p w14:paraId="6BCCB238" w14:textId="780253BF"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13</w:t>
            </w:r>
          </w:p>
        </w:tc>
        <w:tc>
          <w:tcPr>
            <w:tcW w:w="763" w:type="dxa"/>
          </w:tcPr>
          <w:p w14:paraId="24AC9EED" w14:textId="2F1AFDA1" w:rsidR="00434C24" w:rsidRPr="00B97680" w:rsidRDefault="009B2C00" w:rsidP="00767D52">
            <w:pPr>
              <w:jc w:val="center"/>
              <w:rPr>
                <w:rFonts w:ascii="Times New Roman" w:hAnsi="Times New Roman" w:cs="Times New Roman"/>
                <w:sz w:val="20"/>
                <w:szCs w:val="20"/>
              </w:rPr>
            </w:pPr>
            <w:r>
              <w:rPr>
                <w:rFonts w:ascii="Times New Roman" w:hAnsi="Times New Roman" w:cs="Times New Roman"/>
                <w:sz w:val="20"/>
                <w:szCs w:val="20"/>
              </w:rPr>
              <w:t>13</w:t>
            </w:r>
          </w:p>
        </w:tc>
      </w:tr>
    </w:tbl>
    <w:p w14:paraId="6EB12CE2" w14:textId="77777777" w:rsidR="00F3038B" w:rsidRPr="00B97680" w:rsidRDefault="00F3038B" w:rsidP="00F3038B">
      <w:pPr>
        <w:tabs>
          <w:tab w:val="left" w:pos="1335"/>
        </w:tabs>
        <w:spacing w:after="0"/>
        <w:rPr>
          <w:rFonts w:ascii="Times New Roman" w:hAnsi="Times New Roman" w:cs="Times New Roman"/>
          <w:sz w:val="20"/>
          <w:szCs w:val="20"/>
        </w:rPr>
      </w:pPr>
    </w:p>
    <w:p w14:paraId="529A1519" w14:textId="41C9F90B" w:rsidR="007F1CEB" w:rsidRPr="0022549B" w:rsidRDefault="007F1CEB" w:rsidP="007F1CEB">
      <w:pPr>
        <w:rPr>
          <w:rFonts w:ascii="Times New Roman" w:hAnsi="Times New Roman" w:cs="Times New Roman"/>
          <w:sz w:val="20"/>
          <w:szCs w:val="20"/>
        </w:rPr>
      </w:pPr>
    </w:p>
    <w:p w14:paraId="32FB3B43" w14:textId="77777777" w:rsidR="007F1CEB" w:rsidRPr="002D06E5" w:rsidRDefault="007F1CEB" w:rsidP="007F1CEB">
      <w:pPr>
        <w:spacing w:before="100" w:beforeAutospacing="1" w:after="100" w:afterAutospacing="1"/>
        <w:rPr>
          <w:rFonts w:ascii="Times New Roman" w:eastAsia="Times New Roman" w:hAnsi="Times New Roman" w:cs="Times New Roman"/>
          <w:sz w:val="20"/>
          <w:szCs w:val="20"/>
        </w:rPr>
      </w:pPr>
    </w:p>
    <w:p w14:paraId="1E13C121" w14:textId="77777777" w:rsidR="00F3038B" w:rsidRPr="00B97680" w:rsidRDefault="00F3038B" w:rsidP="00F3038B">
      <w:pPr>
        <w:tabs>
          <w:tab w:val="left" w:pos="1335"/>
        </w:tabs>
        <w:spacing w:after="0"/>
        <w:rPr>
          <w:rFonts w:ascii="Times New Roman" w:hAnsi="Times New Roman" w:cs="Times New Roman"/>
          <w:sz w:val="20"/>
          <w:szCs w:val="20"/>
        </w:rPr>
      </w:pPr>
    </w:p>
    <w:p w14:paraId="52A84E71" w14:textId="41475008" w:rsidR="00C573F2" w:rsidRPr="00B97680" w:rsidRDefault="003553CE" w:rsidP="008C7192">
      <w:pPr>
        <w:rPr>
          <w:rFonts w:ascii="Times New Roman" w:hAnsi="Times New Roman" w:cs="Times New Roman"/>
          <w:b/>
          <w:sz w:val="20"/>
          <w:szCs w:val="20"/>
        </w:rPr>
      </w:pPr>
      <w:r w:rsidRPr="00B97680">
        <w:rPr>
          <w:rFonts w:ascii="Times New Roman" w:hAnsi="Times New Roman" w:cs="Times New Roman"/>
          <w:b/>
          <w:sz w:val="20"/>
          <w:szCs w:val="20"/>
        </w:rPr>
        <w:t>LIFESTYLE AND CONSUMPTION HABITS</w:t>
      </w:r>
    </w:p>
    <w:p w14:paraId="34F61ADA" w14:textId="1F4F6CCA" w:rsidR="00B51916" w:rsidRDefault="00B657B6" w:rsidP="00B51916">
      <w:pPr>
        <w:rPr>
          <w:rFonts w:ascii="Times New Roman" w:hAnsi="Times New Roman" w:cs="Times New Roman"/>
          <w:sz w:val="20"/>
          <w:szCs w:val="20"/>
        </w:rPr>
      </w:pPr>
      <w:r>
        <w:rPr>
          <w:rFonts w:ascii="Times New Roman" w:hAnsi="Times New Roman" w:cs="Times New Roman"/>
          <w:b/>
          <w:sz w:val="20"/>
          <w:szCs w:val="20"/>
        </w:rPr>
        <w:t>Q1</w:t>
      </w:r>
      <w:r w:rsidR="002D06E5">
        <w:rPr>
          <w:rFonts w:ascii="Times New Roman" w:hAnsi="Times New Roman" w:cs="Times New Roman"/>
          <w:b/>
          <w:sz w:val="20"/>
          <w:szCs w:val="20"/>
        </w:rPr>
        <w:t>8</w:t>
      </w:r>
      <w:r w:rsidR="00B51916" w:rsidRPr="00B97680">
        <w:rPr>
          <w:rFonts w:ascii="Times New Roman" w:hAnsi="Times New Roman" w:cs="Times New Roman"/>
          <w:b/>
          <w:sz w:val="20"/>
          <w:szCs w:val="20"/>
        </w:rPr>
        <w:t>.</w:t>
      </w:r>
      <w:r w:rsidR="00B51916" w:rsidRPr="00B97680">
        <w:rPr>
          <w:rFonts w:ascii="Times New Roman" w:hAnsi="Times New Roman" w:cs="Times New Roman"/>
          <w:sz w:val="20"/>
          <w:szCs w:val="20"/>
        </w:rPr>
        <w:t xml:space="preserve"> What is your relationship status right now?  Single/ Dating/ </w:t>
      </w:r>
      <w:r w:rsidR="00AA23E1">
        <w:rPr>
          <w:rFonts w:ascii="Times New Roman" w:hAnsi="Times New Roman" w:cs="Times New Roman"/>
          <w:sz w:val="20"/>
          <w:szCs w:val="20"/>
        </w:rPr>
        <w:t>Engaged</w:t>
      </w:r>
      <w:r w:rsidR="00B51916" w:rsidRPr="00B97680">
        <w:rPr>
          <w:rFonts w:ascii="Times New Roman" w:hAnsi="Times New Roman" w:cs="Times New Roman"/>
          <w:sz w:val="20"/>
          <w:szCs w:val="20"/>
        </w:rPr>
        <w:t xml:space="preserve">/ Married / </w:t>
      </w:r>
      <w:r w:rsidR="00AA23E1">
        <w:rPr>
          <w:rFonts w:ascii="Times New Roman" w:hAnsi="Times New Roman" w:cs="Times New Roman"/>
          <w:sz w:val="20"/>
          <w:szCs w:val="20"/>
        </w:rPr>
        <w:t>Separated/</w:t>
      </w:r>
      <w:r w:rsidR="00B51916" w:rsidRPr="00B97680">
        <w:rPr>
          <w:rFonts w:ascii="Times New Roman" w:hAnsi="Times New Roman" w:cs="Times New Roman"/>
          <w:sz w:val="20"/>
          <w:szCs w:val="20"/>
        </w:rPr>
        <w:t>Divorced</w:t>
      </w:r>
      <w:r w:rsidR="003E5992">
        <w:rPr>
          <w:rFonts w:ascii="Times New Roman" w:hAnsi="Times New Roman" w:cs="Times New Roman"/>
          <w:sz w:val="20"/>
          <w:szCs w:val="20"/>
        </w:rPr>
        <w:t>/Widowed</w:t>
      </w:r>
    </w:p>
    <w:p w14:paraId="3C6F2CBE" w14:textId="0116921A" w:rsidR="0031536C" w:rsidRPr="00B97680" w:rsidRDefault="00DA7ECA" w:rsidP="00B51916">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19</w:t>
      </w:r>
      <w:r w:rsidR="0031536C" w:rsidRPr="00B97680">
        <w:rPr>
          <w:rFonts w:ascii="Times New Roman" w:hAnsi="Times New Roman" w:cs="Times New Roman"/>
          <w:sz w:val="20"/>
          <w:szCs w:val="20"/>
        </w:rPr>
        <w:t xml:space="preserve">. What is </w:t>
      </w:r>
      <w:r w:rsidR="0031536C">
        <w:rPr>
          <w:rFonts w:ascii="Times New Roman" w:hAnsi="Times New Roman" w:cs="Times New Roman"/>
          <w:sz w:val="20"/>
          <w:szCs w:val="20"/>
        </w:rPr>
        <w:t>the best place to meet a partner</w:t>
      </w:r>
      <w:r w:rsidR="0031536C" w:rsidRPr="00B97680">
        <w:rPr>
          <w:rFonts w:ascii="Times New Roman" w:hAnsi="Times New Roman" w:cs="Times New Roman"/>
          <w:sz w:val="20"/>
          <w:szCs w:val="20"/>
        </w:rPr>
        <w:t xml:space="preserve">?  </w:t>
      </w:r>
      <w:r w:rsidR="0031536C">
        <w:rPr>
          <w:rFonts w:ascii="Times New Roman" w:hAnsi="Times New Roman" w:cs="Times New Roman"/>
          <w:sz w:val="20"/>
          <w:szCs w:val="20"/>
        </w:rPr>
        <w:t xml:space="preserve">Church/ Social Events/ Pubs &amp; Restaurants/ Public transport/ </w:t>
      </w:r>
      <w:r w:rsidR="00892AC2">
        <w:rPr>
          <w:rFonts w:ascii="Times New Roman" w:hAnsi="Times New Roman" w:cs="Times New Roman"/>
          <w:sz w:val="20"/>
          <w:szCs w:val="20"/>
        </w:rPr>
        <w:t>dating</w:t>
      </w:r>
      <w:r w:rsidR="0031536C">
        <w:rPr>
          <w:rFonts w:ascii="Times New Roman" w:hAnsi="Times New Roman" w:cs="Times New Roman"/>
          <w:sz w:val="20"/>
          <w:szCs w:val="20"/>
        </w:rPr>
        <w:t xml:space="preserve"> apps/Referral from a family or friend</w:t>
      </w:r>
      <w:r w:rsidR="003E5992">
        <w:rPr>
          <w:rFonts w:ascii="Times New Roman" w:hAnsi="Times New Roman" w:cs="Times New Roman"/>
          <w:sz w:val="20"/>
          <w:szCs w:val="20"/>
        </w:rPr>
        <w:t>/Workplace/</w:t>
      </w:r>
    </w:p>
    <w:p w14:paraId="0D3D83CC" w14:textId="59302A92" w:rsidR="00A6533C" w:rsidRDefault="00DA7ECA" w:rsidP="008C7192">
      <w:pPr>
        <w:rPr>
          <w:rFonts w:ascii="Times New Roman" w:hAnsi="Times New Roman" w:cs="Times New Roman"/>
          <w:sz w:val="20"/>
          <w:szCs w:val="20"/>
        </w:rPr>
      </w:pPr>
      <w:r>
        <w:rPr>
          <w:rFonts w:ascii="Times New Roman" w:hAnsi="Times New Roman" w:cs="Times New Roman"/>
          <w:b/>
          <w:sz w:val="20"/>
          <w:szCs w:val="20"/>
        </w:rPr>
        <w:t>Q2</w:t>
      </w:r>
      <w:r w:rsidR="002D06E5">
        <w:rPr>
          <w:rFonts w:ascii="Times New Roman" w:hAnsi="Times New Roman" w:cs="Times New Roman"/>
          <w:b/>
          <w:sz w:val="20"/>
          <w:szCs w:val="20"/>
        </w:rPr>
        <w:t>0</w:t>
      </w:r>
      <w:r w:rsidR="00A6533C">
        <w:rPr>
          <w:rFonts w:ascii="Times New Roman" w:hAnsi="Times New Roman" w:cs="Times New Roman"/>
          <w:b/>
          <w:sz w:val="20"/>
          <w:szCs w:val="20"/>
        </w:rPr>
        <w:t xml:space="preserve">. </w:t>
      </w:r>
      <w:r w:rsidR="00332020" w:rsidRPr="00332020">
        <w:rPr>
          <w:rFonts w:ascii="Times New Roman" w:hAnsi="Times New Roman" w:cs="Times New Roman"/>
          <w:sz w:val="20"/>
          <w:szCs w:val="20"/>
        </w:rPr>
        <w:t>Regardless of whether or not you think it should be legal, for each one, please tell me whether you personally believe that in general it is morally acceptable or morally wrong</w:t>
      </w:r>
      <w:r w:rsidR="00332020">
        <w:rPr>
          <w:rFonts w:ascii="Times New Roman" w:hAnsi="Times New Roman" w:cs="Times New Roman"/>
          <w:sz w:val="20"/>
          <w:szCs w:val="20"/>
        </w:rPr>
        <w:t xml:space="preserve"> or don’t care either way</w:t>
      </w:r>
    </w:p>
    <w:tbl>
      <w:tblPr>
        <w:tblStyle w:val="TableGrid"/>
        <w:tblW w:w="10388" w:type="dxa"/>
        <w:tblLook w:val="04A0" w:firstRow="1" w:lastRow="0" w:firstColumn="1" w:lastColumn="0" w:noHBand="0" w:noVBand="1"/>
      </w:tblPr>
      <w:tblGrid>
        <w:gridCol w:w="3865"/>
        <w:gridCol w:w="2029"/>
        <w:gridCol w:w="1896"/>
        <w:gridCol w:w="2598"/>
      </w:tblGrid>
      <w:tr w:rsidR="00332020" w14:paraId="230771F5" w14:textId="77777777" w:rsidTr="00231053">
        <w:trPr>
          <w:trHeight w:val="438"/>
        </w:trPr>
        <w:tc>
          <w:tcPr>
            <w:tcW w:w="3865" w:type="dxa"/>
          </w:tcPr>
          <w:p w14:paraId="4693ABDF" w14:textId="77777777" w:rsidR="00332020" w:rsidRDefault="00332020" w:rsidP="008C7192">
            <w:pPr>
              <w:rPr>
                <w:rFonts w:ascii="Times New Roman" w:hAnsi="Times New Roman" w:cs="Times New Roman"/>
                <w:sz w:val="20"/>
                <w:szCs w:val="20"/>
              </w:rPr>
            </w:pPr>
          </w:p>
        </w:tc>
        <w:tc>
          <w:tcPr>
            <w:tcW w:w="2029" w:type="dxa"/>
          </w:tcPr>
          <w:p w14:paraId="2A3576BC" w14:textId="250FE622" w:rsidR="00332020" w:rsidRPr="00231053" w:rsidRDefault="00231053" w:rsidP="008C7192">
            <w:pPr>
              <w:rPr>
                <w:rFonts w:ascii="Times New Roman" w:hAnsi="Times New Roman" w:cs="Times New Roman"/>
                <w:b/>
                <w:sz w:val="20"/>
                <w:szCs w:val="20"/>
              </w:rPr>
            </w:pPr>
            <w:bookmarkStart w:id="6" w:name="OLE_LINK1"/>
            <w:r w:rsidRPr="00231053">
              <w:rPr>
                <w:rFonts w:ascii="Times New Roman" w:hAnsi="Times New Roman" w:cs="Times New Roman"/>
                <w:b/>
                <w:sz w:val="20"/>
                <w:szCs w:val="20"/>
              </w:rPr>
              <w:t>Morally Acceptable</w:t>
            </w:r>
            <w:bookmarkEnd w:id="6"/>
          </w:p>
        </w:tc>
        <w:tc>
          <w:tcPr>
            <w:tcW w:w="1896" w:type="dxa"/>
          </w:tcPr>
          <w:p w14:paraId="6018D347" w14:textId="595C13EB" w:rsidR="00332020" w:rsidRPr="00231053" w:rsidRDefault="00231053" w:rsidP="008C7192">
            <w:pPr>
              <w:rPr>
                <w:rFonts w:ascii="Times New Roman" w:hAnsi="Times New Roman" w:cs="Times New Roman"/>
                <w:b/>
                <w:sz w:val="20"/>
                <w:szCs w:val="20"/>
              </w:rPr>
            </w:pPr>
            <w:bookmarkStart w:id="7" w:name="OLE_LINK2"/>
            <w:r w:rsidRPr="00231053">
              <w:rPr>
                <w:rFonts w:ascii="Times New Roman" w:hAnsi="Times New Roman" w:cs="Times New Roman"/>
                <w:b/>
                <w:sz w:val="20"/>
                <w:szCs w:val="20"/>
              </w:rPr>
              <w:t>Morally Wrong</w:t>
            </w:r>
            <w:bookmarkEnd w:id="7"/>
          </w:p>
        </w:tc>
        <w:tc>
          <w:tcPr>
            <w:tcW w:w="2598" w:type="dxa"/>
          </w:tcPr>
          <w:p w14:paraId="336E217C" w14:textId="690BAB22" w:rsidR="00332020" w:rsidRPr="00231053" w:rsidRDefault="00231053" w:rsidP="008C7192">
            <w:pPr>
              <w:rPr>
                <w:rFonts w:ascii="Times New Roman" w:hAnsi="Times New Roman" w:cs="Times New Roman"/>
                <w:b/>
                <w:sz w:val="20"/>
                <w:szCs w:val="20"/>
              </w:rPr>
            </w:pPr>
            <w:r w:rsidRPr="00231053">
              <w:rPr>
                <w:rFonts w:ascii="Times New Roman" w:hAnsi="Times New Roman" w:cs="Times New Roman"/>
                <w:b/>
                <w:sz w:val="20"/>
                <w:szCs w:val="20"/>
              </w:rPr>
              <w:t>No Opinion/ Don’t care either way</w:t>
            </w:r>
          </w:p>
        </w:tc>
      </w:tr>
      <w:tr w:rsidR="00231053" w14:paraId="7AA78982" w14:textId="77777777" w:rsidTr="00231053">
        <w:trPr>
          <w:trHeight w:val="233"/>
        </w:trPr>
        <w:tc>
          <w:tcPr>
            <w:tcW w:w="3865" w:type="dxa"/>
          </w:tcPr>
          <w:p w14:paraId="6FAB8AA9" w14:textId="023C1614" w:rsidR="00231053" w:rsidRDefault="00231053" w:rsidP="00231053">
            <w:pPr>
              <w:rPr>
                <w:rFonts w:ascii="Times New Roman" w:hAnsi="Times New Roman" w:cs="Times New Roman"/>
                <w:sz w:val="20"/>
                <w:szCs w:val="20"/>
              </w:rPr>
            </w:pPr>
            <w:r>
              <w:rPr>
                <w:rFonts w:ascii="Times New Roman" w:hAnsi="Times New Roman" w:cs="Times New Roman"/>
                <w:sz w:val="20"/>
                <w:szCs w:val="20"/>
              </w:rPr>
              <w:t>Sex between an unmarried man and woman</w:t>
            </w:r>
          </w:p>
        </w:tc>
        <w:tc>
          <w:tcPr>
            <w:tcW w:w="2029" w:type="dxa"/>
          </w:tcPr>
          <w:p w14:paraId="22F35A40" w14:textId="5752DD0D"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6CDA0F9B" w14:textId="41FD473E"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04959CA8" w14:textId="02F08703"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2EA86D3F" w14:textId="77777777" w:rsidTr="00231053">
        <w:trPr>
          <w:trHeight w:val="219"/>
        </w:trPr>
        <w:tc>
          <w:tcPr>
            <w:tcW w:w="3865" w:type="dxa"/>
          </w:tcPr>
          <w:p w14:paraId="08532E13" w14:textId="28386B8D" w:rsidR="00231053" w:rsidRDefault="00231053" w:rsidP="00231053">
            <w:pPr>
              <w:rPr>
                <w:rFonts w:ascii="Times New Roman" w:hAnsi="Times New Roman" w:cs="Times New Roman"/>
                <w:sz w:val="20"/>
                <w:szCs w:val="20"/>
              </w:rPr>
            </w:pPr>
            <w:r>
              <w:rPr>
                <w:rFonts w:ascii="Times New Roman" w:hAnsi="Times New Roman" w:cs="Times New Roman"/>
                <w:sz w:val="20"/>
                <w:szCs w:val="20"/>
              </w:rPr>
              <w:t>Divorce</w:t>
            </w:r>
          </w:p>
        </w:tc>
        <w:tc>
          <w:tcPr>
            <w:tcW w:w="2029" w:type="dxa"/>
          </w:tcPr>
          <w:p w14:paraId="7A1B4D77" w14:textId="7D042581"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0477C1C6" w14:textId="231FBA01"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01518002" w14:textId="132F80D2"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520ACCE7" w14:textId="77777777" w:rsidTr="00231053">
        <w:trPr>
          <w:trHeight w:val="219"/>
        </w:trPr>
        <w:tc>
          <w:tcPr>
            <w:tcW w:w="3865" w:type="dxa"/>
          </w:tcPr>
          <w:p w14:paraId="0E73DD49" w14:textId="251FF571" w:rsidR="00231053" w:rsidRDefault="00231053" w:rsidP="00231053">
            <w:pPr>
              <w:rPr>
                <w:rFonts w:ascii="Times New Roman" w:hAnsi="Times New Roman" w:cs="Times New Roman"/>
                <w:sz w:val="20"/>
                <w:szCs w:val="20"/>
              </w:rPr>
            </w:pPr>
            <w:r>
              <w:rPr>
                <w:rFonts w:ascii="Times New Roman" w:hAnsi="Times New Roman" w:cs="Times New Roman"/>
                <w:sz w:val="20"/>
                <w:szCs w:val="20"/>
              </w:rPr>
              <w:t>Gay or lesbian relations</w:t>
            </w:r>
          </w:p>
        </w:tc>
        <w:tc>
          <w:tcPr>
            <w:tcW w:w="2029" w:type="dxa"/>
          </w:tcPr>
          <w:p w14:paraId="0DFCFEDE" w14:textId="2E1AC512"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3DCA5577" w14:textId="54070793"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163D8B04" w14:textId="2CBA698C"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7612EE1F" w14:textId="77777777" w:rsidTr="00231053">
        <w:trPr>
          <w:trHeight w:val="219"/>
        </w:trPr>
        <w:tc>
          <w:tcPr>
            <w:tcW w:w="3865" w:type="dxa"/>
          </w:tcPr>
          <w:p w14:paraId="03639975" w14:textId="1D30CD6A" w:rsidR="00231053" w:rsidRDefault="00231053" w:rsidP="00231053">
            <w:pPr>
              <w:rPr>
                <w:rFonts w:ascii="Times New Roman" w:hAnsi="Times New Roman" w:cs="Times New Roman"/>
                <w:sz w:val="20"/>
                <w:szCs w:val="20"/>
              </w:rPr>
            </w:pPr>
            <w:r>
              <w:rPr>
                <w:rFonts w:ascii="Times New Roman" w:hAnsi="Times New Roman" w:cs="Times New Roman"/>
                <w:sz w:val="20"/>
                <w:szCs w:val="20"/>
              </w:rPr>
              <w:t>Gambling</w:t>
            </w:r>
          </w:p>
        </w:tc>
        <w:tc>
          <w:tcPr>
            <w:tcW w:w="2029" w:type="dxa"/>
          </w:tcPr>
          <w:p w14:paraId="1F02C152" w14:textId="0C786B7E"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47BF39E2" w14:textId="02C08184"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0E1C7DCE" w14:textId="2E355608"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7E27FEF0" w14:textId="77777777" w:rsidTr="00231053">
        <w:trPr>
          <w:trHeight w:val="219"/>
        </w:trPr>
        <w:tc>
          <w:tcPr>
            <w:tcW w:w="3865" w:type="dxa"/>
          </w:tcPr>
          <w:p w14:paraId="4F46147F" w14:textId="787B493F" w:rsidR="00231053" w:rsidRDefault="00231053" w:rsidP="00231053">
            <w:pPr>
              <w:rPr>
                <w:rFonts w:ascii="Times New Roman" w:hAnsi="Times New Roman" w:cs="Times New Roman"/>
                <w:sz w:val="20"/>
                <w:szCs w:val="20"/>
              </w:rPr>
            </w:pPr>
            <w:r>
              <w:rPr>
                <w:rFonts w:ascii="Times New Roman" w:hAnsi="Times New Roman" w:cs="Times New Roman"/>
                <w:sz w:val="20"/>
                <w:szCs w:val="20"/>
              </w:rPr>
              <w:t xml:space="preserve">Having a baby outside </w:t>
            </w:r>
            <w:r w:rsidR="00A602AF">
              <w:rPr>
                <w:rFonts w:ascii="Times New Roman" w:hAnsi="Times New Roman" w:cs="Times New Roman"/>
                <w:sz w:val="20"/>
                <w:szCs w:val="20"/>
              </w:rPr>
              <w:t xml:space="preserve">of </w:t>
            </w:r>
            <w:r>
              <w:rPr>
                <w:rFonts w:ascii="Times New Roman" w:hAnsi="Times New Roman" w:cs="Times New Roman"/>
                <w:sz w:val="20"/>
                <w:szCs w:val="20"/>
              </w:rPr>
              <w:t>marriage</w:t>
            </w:r>
          </w:p>
        </w:tc>
        <w:tc>
          <w:tcPr>
            <w:tcW w:w="2029" w:type="dxa"/>
          </w:tcPr>
          <w:p w14:paraId="4E8D2214" w14:textId="57450BBE"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17614038" w14:textId="0EE0578F"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08E96DDA" w14:textId="4F8BD321"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479BCEF6" w14:textId="77777777" w:rsidTr="00231053">
        <w:trPr>
          <w:trHeight w:val="219"/>
        </w:trPr>
        <w:tc>
          <w:tcPr>
            <w:tcW w:w="3865" w:type="dxa"/>
          </w:tcPr>
          <w:p w14:paraId="1DDE39E2" w14:textId="4AB07AAE" w:rsidR="00231053" w:rsidRDefault="00231053" w:rsidP="00231053">
            <w:pPr>
              <w:rPr>
                <w:rFonts w:ascii="Times New Roman" w:hAnsi="Times New Roman" w:cs="Times New Roman"/>
                <w:sz w:val="20"/>
                <w:szCs w:val="20"/>
              </w:rPr>
            </w:pPr>
            <w:r>
              <w:rPr>
                <w:rFonts w:ascii="Times New Roman" w:hAnsi="Times New Roman" w:cs="Times New Roman"/>
                <w:sz w:val="20"/>
                <w:szCs w:val="20"/>
              </w:rPr>
              <w:t>Abortion</w:t>
            </w:r>
          </w:p>
        </w:tc>
        <w:tc>
          <w:tcPr>
            <w:tcW w:w="2029" w:type="dxa"/>
          </w:tcPr>
          <w:p w14:paraId="715F4D78" w14:textId="422F6C15"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702BE189" w14:textId="30524C54"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5E78492B" w14:textId="6046FF2A"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r w:rsidR="00231053" w14:paraId="46072974" w14:textId="77777777" w:rsidTr="00231053">
        <w:trPr>
          <w:trHeight w:val="219"/>
        </w:trPr>
        <w:tc>
          <w:tcPr>
            <w:tcW w:w="3865" w:type="dxa"/>
          </w:tcPr>
          <w:p w14:paraId="61C82BA6" w14:textId="12075D1D" w:rsidR="00231053" w:rsidRDefault="00231053" w:rsidP="00231053">
            <w:pPr>
              <w:rPr>
                <w:rFonts w:ascii="Times New Roman" w:hAnsi="Times New Roman" w:cs="Times New Roman"/>
                <w:sz w:val="20"/>
                <w:szCs w:val="20"/>
              </w:rPr>
            </w:pPr>
            <w:r>
              <w:rPr>
                <w:rFonts w:ascii="Times New Roman" w:hAnsi="Times New Roman" w:cs="Times New Roman"/>
                <w:sz w:val="20"/>
                <w:szCs w:val="20"/>
              </w:rPr>
              <w:t>Married men and women having an affair</w:t>
            </w:r>
          </w:p>
        </w:tc>
        <w:tc>
          <w:tcPr>
            <w:tcW w:w="2029" w:type="dxa"/>
          </w:tcPr>
          <w:p w14:paraId="573F620F" w14:textId="1EB7E77F"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1</w:t>
            </w:r>
          </w:p>
        </w:tc>
        <w:tc>
          <w:tcPr>
            <w:tcW w:w="1896" w:type="dxa"/>
          </w:tcPr>
          <w:p w14:paraId="35A1C2B9" w14:textId="1038A292"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2</w:t>
            </w:r>
          </w:p>
        </w:tc>
        <w:tc>
          <w:tcPr>
            <w:tcW w:w="2598" w:type="dxa"/>
          </w:tcPr>
          <w:p w14:paraId="19B814EB" w14:textId="67C16DB0" w:rsidR="00231053" w:rsidRDefault="00231053" w:rsidP="00231053">
            <w:pPr>
              <w:jc w:val="center"/>
              <w:rPr>
                <w:rFonts w:ascii="Times New Roman" w:hAnsi="Times New Roman" w:cs="Times New Roman"/>
                <w:sz w:val="20"/>
                <w:szCs w:val="20"/>
              </w:rPr>
            </w:pPr>
            <w:r>
              <w:rPr>
                <w:rFonts w:ascii="Times New Roman" w:hAnsi="Times New Roman" w:cs="Times New Roman"/>
                <w:sz w:val="20"/>
                <w:szCs w:val="20"/>
              </w:rPr>
              <w:t>3</w:t>
            </w:r>
          </w:p>
        </w:tc>
      </w:tr>
    </w:tbl>
    <w:p w14:paraId="5878552C" w14:textId="77777777" w:rsidR="00332020" w:rsidRDefault="00332020" w:rsidP="008C7192">
      <w:pPr>
        <w:rPr>
          <w:rFonts w:ascii="Times New Roman" w:hAnsi="Times New Roman" w:cs="Times New Roman"/>
          <w:sz w:val="20"/>
          <w:szCs w:val="20"/>
        </w:rPr>
      </w:pPr>
    </w:p>
    <w:p w14:paraId="0C98F0F1" w14:textId="0BB0C49A" w:rsidR="002335E9" w:rsidRDefault="00293767" w:rsidP="008C7192">
      <w:pPr>
        <w:tabs>
          <w:tab w:val="left" w:pos="1335"/>
        </w:tabs>
        <w:spacing w:after="0"/>
        <w:rPr>
          <w:rFonts w:ascii="Times New Roman" w:hAnsi="Times New Roman" w:cs="Times New Roman"/>
          <w:sz w:val="20"/>
          <w:szCs w:val="20"/>
        </w:rPr>
      </w:pPr>
      <w:r w:rsidRPr="00B97680">
        <w:rPr>
          <w:rFonts w:ascii="Times New Roman" w:hAnsi="Times New Roman" w:cs="Times New Roman"/>
          <w:b/>
          <w:sz w:val="20"/>
          <w:szCs w:val="20"/>
        </w:rPr>
        <w:t>Q</w:t>
      </w:r>
      <w:r w:rsidR="00030727">
        <w:rPr>
          <w:rFonts w:ascii="Times New Roman" w:hAnsi="Times New Roman" w:cs="Times New Roman"/>
          <w:b/>
          <w:sz w:val="20"/>
          <w:szCs w:val="20"/>
        </w:rPr>
        <w:t>2</w:t>
      </w:r>
      <w:r w:rsidR="002D06E5">
        <w:rPr>
          <w:rFonts w:ascii="Times New Roman" w:hAnsi="Times New Roman" w:cs="Times New Roman"/>
          <w:b/>
          <w:sz w:val="20"/>
          <w:szCs w:val="20"/>
        </w:rPr>
        <w:t>1</w:t>
      </w:r>
      <w:r w:rsidR="008C7192" w:rsidRPr="00B97680">
        <w:rPr>
          <w:rFonts w:ascii="Times New Roman" w:hAnsi="Times New Roman" w:cs="Times New Roman"/>
          <w:sz w:val="20"/>
          <w:szCs w:val="20"/>
        </w:rPr>
        <w:t>.</w:t>
      </w:r>
      <w:r w:rsidR="00CD4552">
        <w:rPr>
          <w:rFonts w:ascii="Times New Roman" w:hAnsi="Times New Roman" w:cs="Times New Roman"/>
          <w:sz w:val="20"/>
          <w:szCs w:val="20"/>
        </w:rPr>
        <w:t xml:space="preserve"> </w:t>
      </w:r>
      <w:r w:rsidR="008C7192" w:rsidRPr="00B97680">
        <w:rPr>
          <w:rFonts w:ascii="Times New Roman" w:hAnsi="Times New Roman" w:cs="Times New Roman"/>
          <w:sz w:val="20"/>
          <w:szCs w:val="20"/>
        </w:rPr>
        <w:t>Have you shopped online</w:t>
      </w:r>
      <w:r w:rsidR="00FA3586" w:rsidRPr="00B97680">
        <w:rPr>
          <w:rFonts w:ascii="Times New Roman" w:hAnsi="Times New Roman" w:cs="Times New Roman"/>
          <w:sz w:val="20"/>
          <w:szCs w:val="20"/>
        </w:rPr>
        <w:t xml:space="preserve"> in the past 6 months</w:t>
      </w:r>
      <w:r w:rsidR="008C7192" w:rsidRPr="00B97680">
        <w:rPr>
          <w:rFonts w:ascii="Times New Roman" w:hAnsi="Times New Roman" w:cs="Times New Roman"/>
          <w:sz w:val="20"/>
          <w:szCs w:val="20"/>
        </w:rPr>
        <w:t>?    Yes [1]</w:t>
      </w:r>
      <w:r w:rsidR="008C7192" w:rsidRPr="00B97680">
        <w:rPr>
          <w:rFonts w:ascii="Times New Roman" w:hAnsi="Times New Roman" w:cs="Times New Roman"/>
          <w:sz w:val="20"/>
          <w:szCs w:val="20"/>
        </w:rPr>
        <w:tab/>
        <w:t>No [1]</w:t>
      </w:r>
    </w:p>
    <w:p w14:paraId="2575598C" w14:textId="77777777" w:rsidR="002335E9" w:rsidRDefault="002335E9" w:rsidP="008C7192">
      <w:pPr>
        <w:tabs>
          <w:tab w:val="left" w:pos="1335"/>
        </w:tabs>
        <w:spacing w:after="0"/>
        <w:rPr>
          <w:rFonts w:ascii="Times New Roman" w:hAnsi="Times New Roman" w:cs="Times New Roman"/>
          <w:sz w:val="20"/>
          <w:szCs w:val="20"/>
        </w:rPr>
      </w:pPr>
    </w:p>
    <w:p w14:paraId="21F903DD" w14:textId="3146AE5B" w:rsidR="002335E9" w:rsidRPr="00B97680" w:rsidRDefault="007C56B7" w:rsidP="008C7192">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t>Q2</w:t>
      </w:r>
      <w:r w:rsidR="002D06E5">
        <w:rPr>
          <w:rFonts w:ascii="Times New Roman" w:hAnsi="Times New Roman" w:cs="Times New Roman"/>
          <w:b/>
          <w:sz w:val="20"/>
          <w:szCs w:val="20"/>
        </w:rPr>
        <w:t>2</w:t>
      </w:r>
      <w:r w:rsidR="002335E9" w:rsidRPr="002335E9">
        <w:rPr>
          <w:rFonts w:ascii="Times New Roman" w:hAnsi="Times New Roman" w:cs="Times New Roman"/>
          <w:b/>
          <w:sz w:val="20"/>
          <w:szCs w:val="20"/>
        </w:rPr>
        <w:t>.</w:t>
      </w:r>
      <w:r w:rsidR="00231053">
        <w:rPr>
          <w:rFonts w:ascii="Times New Roman" w:hAnsi="Times New Roman" w:cs="Times New Roman"/>
          <w:sz w:val="20"/>
          <w:szCs w:val="20"/>
        </w:rPr>
        <w:t xml:space="preserve"> (If Yes in Q25</w:t>
      </w:r>
      <w:r w:rsidR="002335E9">
        <w:rPr>
          <w:rFonts w:ascii="Times New Roman" w:hAnsi="Times New Roman" w:cs="Times New Roman"/>
          <w:sz w:val="20"/>
          <w:szCs w:val="20"/>
        </w:rPr>
        <w:t xml:space="preserve"> above)</w:t>
      </w:r>
    </w:p>
    <w:p w14:paraId="7E39D301" w14:textId="77777777" w:rsidR="00234591" w:rsidRPr="00B97680" w:rsidRDefault="00234591" w:rsidP="00C573F2">
      <w:pPr>
        <w:pStyle w:val="ListParagraph"/>
        <w:numPr>
          <w:ilvl w:val="0"/>
          <w:numId w:val="17"/>
        </w:numPr>
        <w:rPr>
          <w:rFonts w:ascii="Times New Roman" w:hAnsi="Times New Roman" w:cs="Times New Roman"/>
          <w:sz w:val="20"/>
          <w:szCs w:val="20"/>
        </w:rPr>
      </w:pPr>
      <w:r w:rsidRPr="00B97680">
        <w:rPr>
          <w:rFonts w:ascii="Times New Roman" w:hAnsi="Times New Roman" w:cs="Times New Roman"/>
          <w:sz w:val="20"/>
          <w:szCs w:val="20"/>
        </w:rPr>
        <w:t xml:space="preserve"> How often do you shop online? Very Often [1] Seldom[2] Not Often[3]</w:t>
      </w:r>
    </w:p>
    <w:p w14:paraId="3B35B406" w14:textId="5F72215B" w:rsidR="00234591" w:rsidRPr="00B97680" w:rsidRDefault="00234591" w:rsidP="00C573F2">
      <w:pPr>
        <w:pStyle w:val="ListParagraph"/>
        <w:numPr>
          <w:ilvl w:val="0"/>
          <w:numId w:val="17"/>
        </w:numPr>
        <w:rPr>
          <w:rFonts w:ascii="Times New Roman" w:hAnsi="Times New Roman" w:cs="Times New Roman"/>
          <w:sz w:val="20"/>
          <w:szCs w:val="20"/>
        </w:rPr>
      </w:pPr>
      <w:r w:rsidRPr="00B97680">
        <w:rPr>
          <w:rFonts w:ascii="Times New Roman" w:hAnsi="Times New Roman" w:cs="Times New Roman"/>
          <w:sz w:val="20"/>
          <w:szCs w:val="20"/>
        </w:rPr>
        <w:lastRenderedPageBreak/>
        <w:t>Which sites/</w:t>
      </w:r>
      <w:r w:rsidR="002D06E5">
        <w:rPr>
          <w:rFonts w:ascii="Times New Roman" w:hAnsi="Times New Roman" w:cs="Times New Roman"/>
          <w:sz w:val="20"/>
          <w:szCs w:val="20"/>
        </w:rPr>
        <w:t>platforms</w:t>
      </w:r>
      <w:r w:rsidR="002D06E5" w:rsidRPr="00B97680">
        <w:rPr>
          <w:rFonts w:ascii="Times New Roman" w:hAnsi="Times New Roman" w:cs="Times New Roman"/>
          <w:sz w:val="20"/>
          <w:szCs w:val="20"/>
        </w:rPr>
        <w:t xml:space="preserve"> </w:t>
      </w:r>
      <w:r w:rsidRPr="00B97680">
        <w:rPr>
          <w:rFonts w:ascii="Times New Roman" w:hAnsi="Times New Roman" w:cs="Times New Roman"/>
          <w:sz w:val="20"/>
          <w:szCs w:val="20"/>
        </w:rPr>
        <w:t>do you normally buy from? (MULTIPLE RESPONSES)</w:t>
      </w:r>
      <w:r w:rsidR="00030727">
        <w:rPr>
          <w:rFonts w:ascii="Times New Roman" w:hAnsi="Times New Roman" w:cs="Times New Roman"/>
          <w:sz w:val="20"/>
          <w:szCs w:val="20"/>
        </w:rPr>
        <w:t xml:space="preserve"> </w:t>
      </w:r>
      <w:r w:rsidR="00030727">
        <w:rPr>
          <w:rFonts w:ascii="Times New Roman" w:hAnsi="Times New Roman" w:cs="Times New Roman"/>
          <w:b/>
          <w:sz w:val="20"/>
          <w:szCs w:val="20"/>
        </w:rPr>
        <w:t>Unprompted</w:t>
      </w:r>
    </w:p>
    <w:tbl>
      <w:tblPr>
        <w:tblStyle w:val="TableGrid"/>
        <w:tblW w:w="5940" w:type="dxa"/>
        <w:tblLook w:val="04A0" w:firstRow="1" w:lastRow="0" w:firstColumn="1" w:lastColumn="0" w:noHBand="0" w:noVBand="1"/>
      </w:tblPr>
      <w:tblGrid>
        <w:gridCol w:w="4590"/>
        <w:gridCol w:w="1350"/>
      </w:tblGrid>
      <w:tr w:rsidR="002335E9" w:rsidRPr="00B97680" w14:paraId="01730776" w14:textId="77777777" w:rsidTr="002335E9">
        <w:trPr>
          <w:trHeight w:val="374"/>
        </w:trPr>
        <w:tc>
          <w:tcPr>
            <w:tcW w:w="4590" w:type="dxa"/>
          </w:tcPr>
          <w:p w14:paraId="1648181C" w14:textId="77777777" w:rsidR="002335E9" w:rsidRPr="00B97680" w:rsidRDefault="002335E9" w:rsidP="00CD3EDA">
            <w:pPr>
              <w:tabs>
                <w:tab w:val="left" w:pos="3834"/>
              </w:tabs>
              <w:rPr>
                <w:rFonts w:ascii="Times New Roman" w:hAnsi="Times New Roman" w:cs="Times New Roman"/>
                <w:sz w:val="20"/>
                <w:szCs w:val="20"/>
              </w:rPr>
            </w:pPr>
          </w:p>
        </w:tc>
        <w:tc>
          <w:tcPr>
            <w:tcW w:w="1350" w:type="dxa"/>
          </w:tcPr>
          <w:p w14:paraId="66D19A0D" w14:textId="1B661E4D" w:rsidR="002335E9" w:rsidRPr="00B97680" w:rsidRDefault="002335E9" w:rsidP="00DA7ECA">
            <w:pPr>
              <w:jc w:val="center"/>
              <w:rPr>
                <w:rFonts w:ascii="Times New Roman" w:hAnsi="Times New Roman" w:cs="Times New Roman"/>
                <w:b/>
                <w:sz w:val="20"/>
                <w:szCs w:val="20"/>
              </w:rPr>
            </w:pPr>
            <w:r>
              <w:rPr>
                <w:rFonts w:ascii="Times New Roman" w:hAnsi="Times New Roman" w:cs="Times New Roman"/>
                <w:b/>
                <w:sz w:val="20"/>
                <w:szCs w:val="20"/>
              </w:rPr>
              <w:t>Q2</w:t>
            </w:r>
            <w:r w:rsidR="002D06E5">
              <w:rPr>
                <w:rFonts w:ascii="Times New Roman" w:hAnsi="Times New Roman" w:cs="Times New Roman"/>
                <w:b/>
                <w:sz w:val="20"/>
                <w:szCs w:val="20"/>
              </w:rPr>
              <w:t>2</w:t>
            </w:r>
            <w:r>
              <w:rPr>
                <w:rFonts w:ascii="Times New Roman" w:hAnsi="Times New Roman" w:cs="Times New Roman"/>
                <w:b/>
                <w:sz w:val="20"/>
                <w:szCs w:val="20"/>
              </w:rPr>
              <w:t>. b</w:t>
            </w:r>
          </w:p>
        </w:tc>
      </w:tr>
      <w:tr w:rsidR="002335E9" w:rsidRPr="00B97680" w14:paraId="23758228" w14:textId="77777777" w:rsidTr="002335E9">
        <w:trPr>
          <w:trHeight w:val="374"/>
        </w:trPr>
        <w:tc>
          <w:tcPr>
            <w:tcW w:w="4590" w:type="dxa"/>
          </w:tcPr>
          <w:p w14:paraId="34F1F61C" w14:textId="77777777" w:rsidR="002335E9" w:rsidRPr="00B97680" w:rsidRDefault="002335E9" w:rsidP="00FA3586">
            <w:pPr>
              <w:tabs>
                <w:tab w:val="center" w:pos="2673"/>
              </w:tabs>
              <w:rPr>
                <w:rFonts w:ascii="Times New Roman" w:hAnsi="Times New Roman" w:cs="Times New Roman"/>
                <w:sz w:val="20"/>
                <w:szCs w:val="20"/>
              </w:rPr>
            </w:pPr>
            <w:r w:rsidRPr="00B97680">
              <w:rPr>
                <w:rFonts w:ascii="Times New Roman" w:hAnsi="Times New Roman" w:cs="Times New Roman"/>
                <w:sz w:val="20"/>
                <w:szCs w:val="20"/>
              </w:rPr>
              <w:t>Jumia Kenya</w:t>
            </w:r>
          </w:p>
        </w:tc>
        <w:tc>
          <w:tcPr>
            <w:tcW w:w="1350" w:type="dxa"/>
          </w:tcPr>
          <w:p w14:paraId="417B6B83" w14:textId="77777777"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2335E9" w:rsidRPr="00B97680" w14:paraId="36ED1596" w14:textId="77777777" w:rsidTr="002335E9">
        <w:trPr>
          <w:trHeight w:val="374"/>
        </w:trPr>
        <w:tc>
          <w:tcPr>
            <w:tcW w:w="4590" w:type="dxa"/>
          </w:tcPr>
          <w:p w14:paraId="190F15DD" w14:textId="3E12BE45" w:rsidR="002335E9" w:rsidRPr="00B97680" w:rsidRDefault="001B204A" w:rsidP="00FA3586">
            <w:pPr>
              <w:tabs>
                <w:tab w:val="center" w:pos="2673"/>
              </w:tabs>
              <w:rPr>
                <w:rFonts w:ascii="Times New Roman" w:hAnsi="Times New Roman" w:cs="Times New Roman"/>
                <w:sz w:val="20"/>
                <w:szCs w:val="20"/>
              </w:rPr>
            </w:pPr>
            <w:r>
              <w:rPr>
                <w:rFonts w:ascii="Times New Roman" w:hAnsi="Times New Roman" w:cs="Times New Roman"/>
                <w:sz w:val="20"/>
                <w:szCs w:val="20"/>
              </w:rPr>
              <w:t>Social media</w:t>
            </w:r>
            <w:r w:rsidR="002335E9" w:rsidRPr="00B97680">
              <w:rPr>
                <w:rFonts w:ascii="Times New Roman" w:hAnsi="Times New Roman" w:cs="Times New Roman"/>
                <w:sz w:val="20"/>
                <w:szCs w:val="20"/>
              </w:rPr>
              <w:t xml:space="preserve"> marketplace</w:t>
            </w:r>
          </w:p>
        </w:tc>
        <w:tc>
          <w:tcPr>
            <w:tcW w:w="1350" w:type="dxa"/>
          </w:tcPr>
          <w:p w14:paraId="72C68C62" w14:textId="1D6D8B9F"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2335E9" w:rsidRPr="00B97680" w14:paraId="523747D3" w14:textId="77777777" w:rsidTr="002335E9">
        <w:trPr>
          <w:trHeight w:val="374"/>
        </w:trPr>
        <w:tc>
          <w:tcPr>
            <w:tcW w:w="4590" w:type="dxa"/>
          </w:tcPr>
          <w:p w14:paraId="6E0EF7FE"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Killimall</w:t>
            </w:r>
          </w:p>
        </w:tc>
        <w:tc>
          <w:tcPr>
            <w:tcW w:w="1350" w:type="dxa"/>
          </w:tcPr>
          <w:p w14:paraId="4F4CC5B5" w14:textId="1239294E"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2335E9" w:rsidRPr="00B97680" w14:paraId="4996C114" w14:textId="77777777" w:rsidTr="002335E9">
        <w:trPr>
          <w:trHeight w:val="374"/>
        </w:trPr>
        <w:tc>
          <w:tcPr>
            <w:tcW w:w="4590" w:type="dxa"/>
          </w:tcPr>
          <w:p w14:paraId="2DCB3927"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Jiji.co.ke</w:t>
            </w:r>
          </w:p>
        </w:tc>
        <w:tc>
          <w:tcPr>
            <w:tcW w:w="1350" w:type="dxa"/>
          </w:tcPr>
          <w:p w14:paraId="685C5C4A" w14:textId="2BC05B26"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2335E9" w:rsidRPr="00B97680" w14:paraId="4BFD615A" w14:textId="77777777" w:rsidTr="002335E9">
        <w:trPr>
          <w:trHeight w:val="374"/>
        </w:trPr>
        <w:tc>
          <w:tcPr>
            <w:tcW w:w="4590" w:type="dxa"/>
          </w:tcPr>
          <w:p w14:paraId="377A01A5"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Pigiame</w:t>
            </w:r>
          </w:p>
        </w:tc>
        <w:tc>
          <w:tcPr>
            <w:tcW w:w="1350" w:type="dxa"/>
          </w:tcPr>
          <w:p w14:paraId="5E9DE790" w14:textId="717B977A"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335E9" w:rsidRPr="00B97680" w14:paraId="186A5943" w14:textId="77777777" w:rsidTr="002335E9">
        <w:trPr>
          <w:trHeight w:val="374"/>
        </w:trPr>
        <w:tc>
          <w:tcPr>
            <w:tcW w:w="4590" w:type="dxa"/>
          </w:tcPr>
          <w:p w14:paraId="528CA6B7"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Masoko.co.ke</w:t>
            </w:r>
          </w:p>
        </w:tc>
        <w:tc>
          <w:tcPr>
            <w:tcW w:w="1350" w:type="dxa"/>
          </w:tcPr>
          <w:p w14:paraId="78E49F55" w14:textId="18AA8059"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2335E9" w:rsidRPr="00B97680" w14:paraId="5019A288" w14:textId="77777777" w:rsidTr="002335E9">
        <w:trPr>
          <w:trHeight w:val="374"/>
        </w:trPr>
        <w:tc>
          <w:tcPr>
            <w:tcW w:w="4590" w:type="dxa"/>
          </w:tcPr>
          <w:p w14:paraId="42EF1EF4"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Shopit.co.ke</w:t>
            </w:r>
          </w:p>
        </w:tc>
        <w:tc>
          <w:tcPr>
            <w:tcW w:w="1350" w:type="dxa"/>
          </w:tcPr>
          <w:p w14:paraId="6A8358A5" w14:textId="1055705D"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2335E9" w:rsidRPr="00B97680" w14:paraId="7FC6BC18" w14:textId="77777777" w:rsidTr="002335E9">
        <w:trPr>
          <w:trHeight w:val="374"/>
        </w:trPr>
        <w:tc>
          <w:tcPr>
            <w:tcW w:w="4590" w:type="dxa"/>
          </w:tcPr>
          <w:p w14:paraId="027D0C1C" w14:textId="77777777" w:rsidR="002335E9" w:rsidRPr="00B97680" w:rsidRDefault="002335E9" w:rsidP="00FA3586">
            <w:pPr>
              <w:rPr>
                <w:rFonts w:ascii="Times New Roman" w:hAnsi="Times New Roman" w:cs="Times New Roman"/>
                <w:sz w:val="20"/>
                <w:szCs w:val="20"/>
              </w:rPr>
            </w:pPr>
            <w:r w:rsidRPr="00B97680">
              <w:rPr>
                <w:rFonts w:ascii="Times New Roman" w:hAnsi="Times New Roman" w:cs="Times New Roman"/>
                <w:sz w:val="20"/>
                <w:szCs w:val="20"/>
              </w:rPr>
              <w:t>Others (Please specify)____________________-</w:t>
            </w:r>
          </w:p>
        </w:tc>
        <w:tc>
          <w:tcPr>
            <w:tcW w:w="1350" w:type="dxa"/>
          </w:tcPr>
          <w:p w14:paraId="12463357" w14:textId="6990D050" w:rsidR="002335E9" w:rsidRPr="00B97680" w:rsidRDefault="002335E9" w:rsidP="00FA3586">
            <w:pPr>
              <w:jc w:val="center"/>
              <w:rPr>
                <w:rFonts w:ascii="Times New Roman" w:hAnsi="Times New Roman" w:cs="Times New Roman"/>
                <w:sz w:val="20"/>
                <w:szCs w:val="20"/>
              </w:rPr>
            </w:pPr>
            <w:r w:rsidRPr="00B97680">
              <w:rPr>
                <w:rFonts w:ascii="Times New Roman" w:hAnsi="Times New Roman" w:cs="Times New Roman"/>
                <w:sz w:val="20"/>
                <w:szCs w:val="20"/>
              </w:rPr>
              <w:t>8</w:t>
            </w:r>
          </w:p>
        </w:tc>
      </w:tr>
    </w:tbl>
    <w:p w14:paraId="062AD56A" w14:textId="77777777" w:rsidR="00234591" w:rsidRPr="00B97680" w:rsidRDefault="00234591" w:rsidP="00234591">
      <w:pPr>
        <w:pStyle w:val="ListParagraph"/>
        <w:ind w:left="1440"/>
        <w:rPr>
          <w:rFonts w:ascii="Times New Roman" w:hAnsi="Times New Roman" w:cs="Times New Roman"/>
          <w:sz w:val="20"/>
          <w:szCs w:val="20"/>
        </w:rPr>
      </w:pPr>
    </w:p>
    <w:p w14:paraId="555F7EFF" w14:textId="3C4FD82E" w:rsidR="00FA3586" w:rsidRPr="009B2C00" w:rsidRDefault="00FA3586" w:rsidP="00C573F2">
      <w:pPr>
        <w:pStyle w:val="ListParagraph"/>
        <w:numPr>
          <w:ilvl w:val="0"/>
          <w:numId w:val="17"/>
        </w:numPr>
        <w:rPr>
          <w:rFonts w:ascii="Times New Roman" w:hAnsi="Times New Roman" w:cs="Times New Roman"/>
          <w:b/>
          <w:sz w:val="20"/>
          <w:szCs w:val="20"/>
        </w:rPr>
      </w:pPr>
      <w:r w:rsidRPr="00B97680">
        <w:rPr>
          <w:rFonts w:ascii="Times New Roman" w:hAnsi="Times New Roman" w:cs="Times New Roman"/>
          <w:sz w:val="20"/>
          <w:szCs w:val="20"/>
        </w:rPr>
        <w:t>What payment method(s)</w:t>
      </w:r>
      <w:r w:rsidR="002335E9">
        <w:rPr>
          <w:rFonts w:ascii="Times New Roman" w:hAnsi="Times New Roman" w:cs="Times New Roman"/>
          <w:sz w:val="20"/>
          <w:szCs w:val="20"/>
        </w:rPr>
        <w:t xml:space="preserve"> do you use during online shopping</w:t>
      </w:r>
      <w:r w:rsidRPr="00B97680">
        <w:rPr>
          <w:rFonts w:ascii="Times New Roman" w:hAnsi="Times New Roman" w:cs="Times New Roman"/>
          <w:sz w:val="20"/>
          <w:szCs w:val="20"/>
        </w:rPr>
        <w:t>?</w:t>
      </w:r>
      <w:r w:rsidR="009B2C00">
        <w:rPr>
          <w:rFonts w:ascii="Times New Roman" w:hAnsi="Times New Roman" w:cs="Times New Roman"/>
          <w:sz w:val="20"/>
          <w:szCs w:val="20"/>
        </w:rPr>
        <w:t xml:space="preserve"> </w:t>
      </w:r>
      <w:r w:rsidR="009B2C00" w:rsidRPr="009B2C00">
        <w:rPr>
          <w:rFonts w:ascii="Times New Roman" w:hAnsi="Times New Roman" w:cs="Times New Roman"/>
          <w:b/>
          <w:sz w:val="20"/>
          <w:szCs w:val="20"/>
        </w:rPr>
        <w:t>(Multiple Responses)</w:t>
      </w:r>
      <w:r w:rsidR="00030727">
        <w:rPr>
          <w:rFonts w:ascii="Times New Roman" w:hAnsi="Times New Roman" w:cs="Times New Roman"/>
          <w:b/>
          <w:sz w:val="20"/>
          <w:szCs w:val="20"/>
        </w:rPr>
        <w:t xml:space="preserve"> Unprompted</w:t>
      </w:r>
    </w:p>
    <w:tbl>
      <w:tblPr>
        <w:tblStyle w:val="TableGrid"/>
        <w:tblW w:w="7110" w:type="dxa"/>
        <w:tblLook w:val="04A0" w:firstRow="1" w:lastRow="0" w:firstColumn="1" w:lastColumn="0" w:noHBand="0" w:noVBand="1"/>
      </w:tblPr>
      <w:tblGrid>
        <w:gridCol w:w="5494"/>
        <w:gridCol w:w="1616"/>
      </w:tblGrid>
      <w:tr w:rsidR="00FA3586" w:rsidRPr="00B97680" w14:paraId="08B1335E" w14:textId="77777777" w:rsidTr="00520973">
        <w:trPr>
          <w:trHeight w:val="374"/>
        </w:trPr>
        <w:tc>
          <w:tcPr>
            <w:tcW w:w="4590" w:type="dxa"/>
          </w:tcPr>
          <w:p w14:paraId="1CA183BD" w14:textId="77777777" w:rsidR="00FA3586" w:rsidRPr="00B97680" w:rsidRDefault="00FA3586" w:rsidP="00520973">
            <w:pPr>
              <w:tabs>
                <w:tab w:val="left" w:pos="3834"/>
              </w:tabs>
              <w:rPr>
                <w:rFonts w:ascii="Times New Roman" w:hAnsi="Times New Roman" w:cs="Times New Roman"/>
                <w:sz w:val="20"/>
                <w:szCs w:val="20"/>
              </w:rPr>
            </w:pPr>
          </w:p>
        </w:tc>
        <w:tc>
          <w:tcPr>
            <w:tcW w:w="1350" w:type="dxa"/>
          </w:tcPr>
          <w:p w14:paraId="7B47B329" w14:textId="566A57A5" w:rsidR="00FA3586" w:rsidRPr="00B97680" w:rsidRDefault="002335E9" w:rsidP="002D06E5">
            <w:pPr>
              <w:jc w:val="center"/>
              <w:rPr>
                <w:rFonts w:ascii="Times New Roman" w:hAnsi="Times New Roman" w:cs="Times New Roman"/>
                <w:b/>
                <w:sz w:val="20"/>
                <w:szCs w:val="20"/>
              </w:rPr>
            </w:pPr>
            <w:r>
              <w:rPr>
                <w:rFonts w:ascii="Times New Roman" w:hAnsi="Times New Roman" w:cs="Times New Roman"/>
                <w:b/>
                <w:sz w:val="20"/>
                <w:szCs w:val="20"/>
              </w:rPr>
              <w:t>Q2</w:t>
            </w:r>
            <w:r w:rsidR="002D06E5">
              <w:rPr>
                <w:rFonts w:ascii="Times New Roman" w:hAnsi="Times New Roman" w:cs="Times New Roman"/>
                <w:b/>
                <w:sz w:val="20"/>
                <w:szCs w:val="20"/>
              </w:rPr>
              <w:t>2</w:t>
            </w:r>
            <w:r>
              <w:rPr>
                <w:rFonts w:ascii="Times New Roman" w:hAnsi="Times New Roman" w:cs="Times New Roman"/>
                <w:b/>
                <w:sz w:val="20"/>
                <w:szCs w:val="20"/>
              </w:rPr>
              <w:t>. c</w:t>
            </w:r>
          </w:p>
        </w:tc>
      </w:tr>
      <w:tr w:rsidR="00FA3586" w:rsidRPr="00B97680" w14:paraId="309C03C2" w14:textId="77777777" w:rsidTr="00520973">
        <w:trPr>
          <w:trHeight w:val="374"/>
        </w:trPr>
        <w:tc>
          <w:tcPr>
            <w:tcW w:w="4590" w:type="dxa"/>
          </w:tcPr>
          <w:p w14:paraId="110C6036" w14:textId="4B17D2BE" w:rsidR="00FA3586" w:rsidRPr="00B97680" w:rsidRDefault="00FA3586" w:rsidP="00520973">
            <w:pPr>
              <w:tabs>
                <w:tab w:val="center" w:pos="2673"/>
              </w:tabs>
              <w:rPr>
                <w:rFonts w:ascii="Times New Roman" w:hAnsi="Times New Roman" w:cs="Times New Roman"/>
                <w:sz w:val="20"/>
                <w:szCs w:val="20"/>
              </w:rPr>
            </w:pPr>
            <w:r w:rsidRPr="00B97680">
              <w:rPr>
                <w:rFonts w:ascii="Times New Roman" w:hAnsi="Times New Roman" w:cs="Times New Roman"/>
                <w:sz w:val="20"/>
                <w:szCs w:val="20"/>
              </w:rPr>
              <w:t>MPESA</w:t>
            </w:r>
          </w:p>
        </w:tc>
        <w:tc>
          <w:tcPr>
            <w:tcW w:w="1350" w:type="dxa"/>
          </w:tcPr>
          <w:p w14:paraId="22D3C0E6"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FA3586" w:rsidRPr="00B97680" w14:paraId="70CE75BE" w14:textId="77777777" w:rsidTr="00520973">
        <w:trPr>
          <w:trHeight w:val="374"/>
        </w:trPr>
        <w:tc>
          <w:tcPr>
            <w:tcW w:w="4590" w:type="dxa"/>
          </w:tcPr>
          <w:p w14:paraId="6C48F8E6" w14:textId="0D8C8580" w:rsidR="00FA3586" w:rsidRPr="00B97680" w:rsidRDefault="00FA3586" w:rsidP="00520973">
            <w:pPr>
              <w:tabs>
                <w:tab w:val="center" w:pos="2673"/>
              </w:tabs>
              <w:rPr>
                <w:rFonts w:ascii="Times New Roman" w:hAnsi="Times New Roman" w:cs="Times New Roman"/>
                <w:sz w:val="20"/>
                <w:szCs w:val="20"/>
              </w:rPr>
            </w:pPr>
            <w:r w:rsidRPr="00B97680">
              <w:rPr>
                <w:rFonts w:ascii="Times New Roman" w:hAnsi="Times New Roman" w:cs="Times New Roman"/>
                <w:sz w:val="20"/>
                <w:szCs w:val="20"/>
              </w:rPr>
              <w:t>VISA</w:t>
            </w:r>
          </w:p>
        </w:tc>
        <w:tc>
          <w:tcPr>
            <w:tcW w:w="1350" w:type="dxa"/>
          </w:tcPr>
          <w:p w14:paraId="46817E13"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FA3586" w:rsidRPr="00B97680" w14:paraId="413D3EF1" w14:textId="77777777" w:rsidTr="00520973">
        <w:trPr>
          <w:trHeight w:val="374"/>
        </w:trPr>
        <w:tc>
          <w:tcPr>
            <w:tcW w:w="4590" w:type="dxa"/>
          </w:tcPr>
          <w:p w14:paraId="3B87E7DE" w14:textId="70B14DE8"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Paypal</w:t>
            </w:r>
          </w:p>
        </w:tc>
        <w:tc>
          <w:tcPr>
            <w:tcW w:w="1350" w:type="dxa"/>
          </w:tcPr>
          <w:p w14:paraId="67D71493"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FA3586" w:rsidRPr="00B97680" w14:paraId="66D0DB5C" w14:textId="77777777" w:rsidTr="00520973">
        <w:trPr>
          <w:trHeight w:val="374"/>
        </w:trPr>
        <w:tc>
          <w:tcPr>
            <w:tcW w:w="4590" w:type="dxa"/>
          </w:tcPr>
          <w:p w14:paraId="65A480D6" w14:textId="21B998F4"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Payoneer</w:t>
            </w:r>
          </w:p>
        </w:tc>
        <w:tc>
          <w:tcPr>
            <w:tcW w:w="1350" w:type="dxa"/>
          </w:tcPr>
          <w:p w14:paraId="72EF710C"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FA3586" w:rsidRPr="00B97680" w14:paraId="5157EA52" w14:textId="77777777" w:rsidTr="00520973">
        <w:trPr>
          <w:trHeight w:val="374"/>
        </w:trPr>
        <w:tc>
          <w:tcPr>
            <w:tcW w:w="4590" w:type="dxa"/>
          </w:tcPr>
          <w:p w14:paraId="757C37F4" w14:textId="6F061641"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MasterCard</w:t>
            </w:r>
          </w:p>
        </w:tc>
        <w:tc>
          <w:tcPr>
            <w:tcW w:w="1350" w:type="dxa"/>
          </w:tcPr>
          <w:p w14:paraId="397B7C2F"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FA3586" w:rsidRPr="00B97680" w14:paraId="07BE2E55" w14:textId="77777777" w:rsidTr="00520973">
        <w:trPr>
          <w:trHeight w:val="374"/>
        </w:trPr>
        <w:tc>
          <w:tcPr>
            <w:tcW w:w="4590" w:type="dxa"/>
          </w:tcPr>
          <w:p w14:paraId="34C51E10" w14:textId="4C127577"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Airtel Money</w:t>
            </w:r>
          </w:p>
        </w:tc>
        <w:tc>
          <w:tcPr>
            <w:tcW w:w="1350" w:type="dxa"/>
          </w:tcPr>
          <w:p w14:paraId="091F103A"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FA3586" w:rsidRPr="00B97680" w14:paraId="6397A181" w14:textId="77777777" w:rsidTr="00520973">
        <w:trPr>
          <w:trHeight w:val="374"/>
        </w:trPr>
        <w:tc>
          <w:tcPr>
            <w:tcW w:w="4590" w:type="dxa"/>
          </w:tcPr>
          <w:p w14:paraId="26041B44" w14:textId="535FA8B5"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Pesapal</w:t>
            </w:r>
          </w:p>
        </w:tc>
        <w:tc>
          <w:tcPr>
            <w:tcW w:w="1350" w:type="dxa"/>
          </w:tcPr>
          <w:p w14:paraId="0696D5E0" w14:textId="77777777" w:rsidR="00FA3586" w:rsidRPr="00B97680" w:rsidRDefault="00FA3586" w:rsidP="00520973">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FA3586" w:rsidRPr="00B97680" w14:paraId="107B14CF" w14:textId="77777777" w:rsidTr="00520973">
        <w:trPr>
          <w:trHeight w:val="374"/>
        </w:trPr>
        <w:tc>
          <w:tcPr>
            <w:tcW w:w="4590" w:type="dxa"/>
          </w:tcPr>
          <w:p w14:paraId="30222253" w14:textId="747DAC28"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PayU</w:t>
            </w:r>
          </w:p>
        </w:tc>
        <w:tc>
          <w:tcPr>
            <w:tcW w:w="1350" w:type="dxa"/>
          </w:tcPr>
          <w:p w14:paraId="288BA664" w14:textId="1B98053A"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8</w:t>
            </w:r>
          </w:p>
        </w:tc>
      </w:tr>
      <w:tr w:rsidR="00FA3586" w:rsidRPr="00B97680" w14:paraId="651B186A" w14:textId="77777777" w:rsidTr="00520973">
        <w:trPr>
          <w:trHeight w:val="374"/>
        </w:trPr>
        <w:tc>
          <w:tcPr>
            <w:tcW w:w="4590" w:type="dxa"/>
          </w:tcPr>
          <w:p w14:paraId="1128D092" w14:textId="2CF94A7A"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iPay Africa</w:t>
            </w:r>
          </w:p>
        </w:tc>
        <w:tc>
          <w:tcPr>
            <w:tcW w:w="1350" w:type="dxa"/>
          </w:tcPr>
          <w:p w14:paraId="65D630CD" w14:textId="320D516C"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9</w:t>
            </w:r>
          </w:p>
        </w:tc>
      </w:tr>
      <w:tr w:rsidR="00FA3586" w:rsidRPr="00B97680" w14:paraId="5AFFF153" w14:textId="77777777" w:rsidTr="00520973">
        <w:trPr>
          <w:trHeight w:val="374"/>
        </w:trPr>
        <w:tc>
          <w:tcPr>
            <w:tcW w:w="4590" w:type="dxa"/>
          </w:tcPr>
          <w:p w14:paraId="6EAD29FD" w14:textId="4BADE5C6"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Skrill</w:t>
            </w:r>
          </w:p>
        </w:tc>
        <w:tc>
          <w:tcPr>
            <w:tcW w:w="1350" w:type="dxa"/>
          </w:tcPr>
          <w:p w14:paraId="0430B0EC" w14:textId="5081D31F"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10</w:t>
            </w:r>
          </w:p>
        </w:tc>
      </w:tr>
      <w:tr w:rsidR="00FA3586" w:rsidRPr="00B97680" w14:paraId="1A940AA3" w14:textId="77777777" w:rsidTr="00520973">
        <w:trPr>
          <w:trHeight w:val="374"/>
        </w:trPr>
        <w:tc>
          <w:tcPr>
            <w:tcW w:w="4590" w:type="dxa"/>
          </w:tcPr>
          <w:p w14:paraId="67A3A741" w14:textId="0CD47523"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Flutterwave</w:t>
            </w:r>
          </w:p>
        </w:tc>
        <w:tc>
          <w:tcPr>
            <w:tcW w:w="1350" w:type="dxa"/>
          </w:tcPr>
          <w:p w14:paraId="0C5456D6" w14:textId="06E14F44"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11</w:t>
            </w:r>
          </w:p>
        </w:tc>
      </w:tr>
      <w:tr w:rsidR="00FA3586" w:rsidRPr="00B97680" w14:paraId="074D6577" w14:textId="77777777" w:rsidTr="00520973">
        <w:trPr>
          <w:trHeight w:val="374"/>
        </w:trPr>
        <w:tc>
          <w:tcPr>
            <w:tcW w:w="4590" w:type="dxa"/>
          </w:tcPr>
          <w:p w14:paraId="56685D6B" w14:textId="4F00E839"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InstaSend</w:t>
            </w:r>
          </w:p>
        </w:tc>
        <w:tc>
          <w:tcPr>
            <w:tcW w:w="1350" w:type="dxa"/>
          </w:tcPr>
          <w:p w14:paraId="7CD4B5BF" w14:textId="06823C61"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12</w:t>
            </w:r>
          </w:p>
        </w:tc>
      </w:tr>
      <w:tr w:rsidR="00FA3586" w:rsidRPr="00B97680" w14:paraId="34BA7CB7" w14:textId="77777777" w:rsidTr="00520973">
        <w:trPr>
          <w:trHeight w:val="374"/>
        </w:trPr>
        <w:tc>
          <w:tcPr>
            <w:tcW w:w="4590" w:type="dxa"/>
          </w:tcPr>
          <w:p w14:paraId="3765FDAA" w14:textId="5334244C"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Crypto.com Pay</w:t>
            </w:r>
          </w:p>
        </w:tc>
        <w:tc>
          <w:tcPr>
            <w:tcW w:w="1350" w:type="dxa"/>
          </w:tcPr>
          <w:p w14:paraId="5EC1327B" w14:textId="06317E44"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13</w:t>
            </w:r>
          </w:p>
        </w:tc>
      </w:tr>
      <w:tr w:rsidR="00616D7E" w:rsidRPr="00B97680" w14:paraId="26BA0BFA" w14:textId="77777777" w:rsidTr="00520973">
        <w:trPr>
          <w:trHeight w:val="374"/>
        </w:trPr>
        <w:tc>
          <w:tcPr>
            <w:tcW w:w="4590" w:type="dxa"/>
          </w:tcPr>
          <w:p w14:paraId="7F1F6C78" w14:textId="56B2F1CD" w:rsidR="00616D7E" w:rsidRPr="00B97680" w:rsidRDefault="00616D7E" w:rsidP="00520973">
            <w:pPr>
              <w:rPr>
                <w:rFonts w:ascii="Times New Roman" w:hAnsi="Times New Roman" w:cs="Times New Roman"/>
                <w:sz w:val="20"/>
                <w:szCs w:val="20"/>
              </w:rPr>
            </w:pPr>
            <w:r w:rsidRPr="00B97680">
              <w:rPr>
                <w:rFonts w:ascii="Times New Roman" w:hAnsi="Times New Roman" w:cs="Times New Roman"/>
                <w:sz w:val="20"/>
                <w:szCs w:val="20"/>
              </w:rPr>
              <w:t>Coinbase</w:t>
            </w:r>
          </w:p>
        </w:tc>
        <w:tc>
          <w:tcPr>
            <w:tcW w:w="1350" w:type="dxa"/>
          </w:tcPr>
          <w:p w14:paraId="739142BC" w14:textId="439F7B8B" w:rsidR="00616D7E"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14</w:t>
            </w:r>
          </w:p>
        </w:tc>
      </w:tr>
      <w:tr w:rsidR="00616D7E" w:rsidRPr="00B97680" w14:paraId="3F9EDB4E" w14:textId="77777777" w:rsidTr="00520973">
        <w:trPr>
          <w:trHeight w:val="374"/>
        </w:trPr>
        <w:tc>
          <w:tcPr>
            <w:tcW w:w="4590" w:type="dxa"/>
          </w:tcPr>
          <w:p w14:paraId="7052F707" w14:textId="0B864974" w:rsidR="00616D7E" w:rsidRPr="00B97680" w:rsidRDefault="00616D7E" w:rsidP="00520973">
            <w:pPr>
              <w:rPr>
                <w:rFonts w:ascii="Times New Roman" w:hAnsi="Times New Roman" w:cs="Times New Roman"/>
                <w:sz w:val="20"/>
                <w:szCs w:val="20"/>
              </w:rPr>
            </w:pPr>
            <w:r w:rsidRPr="00B97680">
              <w:rPr>
                <w:rFonts w:ascii="Times New Roman" w:hAnsi="Times New Roman" w:cs="Times New Roman"/>
                <w:sz w:val="20"/>
                <w:szCs w:val="20"/>
              </w:rPr>
              <w:t>Cash (Payment on delivery)</w:t>
            </w:r>
          </w:p>
        </w:tc>
        <w:tc>
          <w:tcPr>
            <w:tcW w:w="1350" w:type="dxa"/>
          </w:tcPr>
          <w:p w14:paraId="39DBC845" w14:textId="1547BCC5" w:rsidR="00616D7E"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15</w:t>
            </w:r>
          </w:p>
        </w:tc>
      </w:tr>
      <w:tr w:rsidR="00FA3586" w:rsidRPr="00B97680" w14:paraId="6D199D18" w14:textId="77777777" w:rsidTr="00520973">
        <w:trPr>
          <w:trHeight w:val="374"/>
        </w:trPr>
        <w:tc>
          <w:tcPr>
            <w:tcW w:w="4590" w:type="dxa"/>
          </w:tcPr>
          <w:p w14:paraId="4B1BB55E" w14:textId="77777777" w:rsidR="00FA3586" w:rsidRPr="00B97680" w:rsidRDefault="00FA3586" w:rsidP="00520973">
            <w:pPr>
              <w:rPr>
                <w:rFonts w:ascii="Times New Roman" w:hAnsi="Times New Roman" w:cs="Times New Roman"/>
                <w:sz w:val="20"/>
                <w:szCs w:val="20"/>
              </w:rPr>
            </w:pPr>
            <w:r w:rsidRPr="00B97680">
              <w:rPr>
                <w:rFonts w:ascii="Times New Roman" w:hAnsi="Times New Roman" w:cs="Times New Roman"/>
                <w:sz w:val="20"/>
                <w:szCs w:val="20"/>
              </w:rPr>
              <w:t>Others (Please specify)____________________-</w:t>
            </w:r>
          </w:p>
        </w:tc>
        <w:tc>
          <w:tcPr>
            <w:tcW w:w="1350" w:type="dxa"/>
          </w:tcPr>
          <w:p w14:paraId="0109B962" w14:textId="28E830B3" w:rsidR="00FA3586" w:rsidRPr="00B97680" w:rsidRDefault="00616D7E" w:rsidP="00520973">
            <w:pPr>
              <w:jc w:val="center"/>
              <w:rPr>
                <w:rFonts w:ascii="Times New Roman" w:hAnsi="Times New Roman" w:cs="Times New Roman"/>
                <w:sz w:val="20"/>
                <w:szCs w:val="20"/>
              </w:rPr>
            </w:pPr>
            <w:r w:rsidRPr="00B97680">
              <w:rPr>
                <w:rFonts w:ascii="Times New Roman" w:hAnsi="Times New Roman" w:cs="Times New Roman"/>
                <w:sz w:val="20"/>
                <w:szCs w:val="20"/>
              </w:rPr>
              <w:t>16</w:t>
            </w:r>
          </w:p>
        </w:tc>
      </w:tr>
    </w:tbl>
    <w:p w14:paraId="0ABAC728" w14:textId="77777777" w:rsidR="00FA3586" w:rsidRPr="00B97680" w:rsidRDefault="00FA3586" w:rsidP="00FA3586">
      <w:pPr>
        <w:pStyle w:val="ListParagraph"/>
        <w:rPr>
          <w:rFonts w:ascii="Times New Roman" w:hAnsi="Times New Roman" w:cs="Times New Roman"/>
          <w:sz w:val="20"/>
          <w:szCs w:val="20"/>
        </w:rPr>
      </w:pPr>
    </w:p>
    <w:p w14:paraId="15A8E6CE" w14:textId="5A8CAFCC" w:rsidR="00234591" w:rsidRPr="00D61E74" w:rsidRDefault="00234591" w:rsidP="00C573F2">
      <w:pPr>
        <w:pStyle w:val="ListParagraph"/>
        <w:numPr>
          <w:ilvl w:val="0"/>
          <w:numId w:val="17"/>
        </w:numPr>
        <w:rPr>
          <w:rFonts w:ascii="Times New Roman" w:hAnsi="Times New Roman" w:cs="Times New Roman"/>
          <w:b/>
          <w:sz w:val="20"/>
          <w:szCs w:val="20"/>
        </w:rPr>
      </w:pPr>
      <w:r w:rsidRPr="00B97680">
        <w:rPr>
          <w:rFonts w:ascii="Times New Roman" w:hAnsi="Times New Roman" w:cs="Times New Roman"/>
          <w:sz w:val="20"/>
          <w:szCs w:val="20"/>
        </w:rPr>
        <w:t>What is your biggest concern</w:t>
      </w:r>
      <w:r w:rsidR="00D25DEC">
        <w:rPr>
          <w:rFonts w:ascii="Times New Roman" w:hAnsi="Times New Roman" w:cs="Times New Roman"/>
          <w:sz w:val="20"/>
          <w:szCs w:val="20"/>
        </w:rPr>
        <w:t>s</w:t>
      </w:r>
      <w:r w:rsidRPr="00B97680">
        <w:rPr>
          <w:rFonts w:ascii="Times New Roman" w:hAnsi="Times New Roman" w:cs="Times New Roman"/>
          <w:sz w:val="20"/>
          <w:szCs w:val="20"/>
        </w:rPr>
        <w:t xml:space="preserve"> about online shopping?</w:t>
      </w:r>
      <w:r w:rsidR="00616D7E" w:rsidRPr="00B97680">
        <w:rPr>
          <w:rFonts w:ascii="Times New Roman" w:hAnsi="Times New Roman" w:cs="Times New Roman"/>
          <w:sz w:val="20"/>
          <w:szCs w:val="20"/>
        </w:rPr>
        <w:t xml:space="preserve"> </w:t>
      </w:r>
      <w:r w:rsidR="00C24F37" w:rsidRPr="00D61E74">
        <w:rPr>
          <w:rFonts w:ascii="Times New Roman" w:hAnsi="Times New Roman" w:cs="Times New Roman"/>
          <w:b/>
          <w:sz w:val="20"/>
          <w:szCs w:val="20"/>
        </w:rPr>
        <w:t>(</w:t>
      </w:r>
      <w:r w:rsidR="00D25DEC" w:rsidRPr="00D61E74">
        <w:rPr>
          <w:rFonts w:ascii="Times New Roman" w:hAnsi="Times New Roman" w:cs="Times New Roman"/>
          <w:b/>
          <w:sz w:val="20"/>
          <w:szCs w:val="20"/>
        </w:rPr>
        <w:t>Multiple</w:t>
      </w:r>
      <w:r w:rsidR="00C24F37" w:rsidRPr="00D61E74">
        <w:rPr>
          <w:rFonts w:ascii="Times New Roman" w:hAnsi="Times New Roman" w:cs="Times New Roman"/>
          <w:b/>
          <w:sz w:val="20"/>
          <w:szCs w:val="20"/>
        </w:rPr>
        <w:t xml:space="preserve"> Response)</w:t>
      </w:r>
      <w:r w:rsidR="00030727">
        <w:rPr>
          <w:rFonts w:ascii="Times New Roman" w:hAnsi="Times New Roman" w:cs="Times New Roman"/>
          <w:b/>
          <w:sz w:val="20"/>
          <w:szCs w:val="20"/>
        </w:rPr>
        <w:t xml:space="preserve"> Unprompted</w:t>
      </w:r>
    </w:p>
    <w:tbl>
      <w:tblPr>
        <w:tblStyle w:val="TableGrid"/>
        <w:tblW w:w="7110" w:type="dxa"/>
        <w:tblLook w:val="04A0" w:firstRow="1" w:lastRow="0" w:firstColumn="1" w:lastColumn="0" w:noHBand="0" w:noVBand="1"/>
      </w:tblPr>
      <w:tblGrid>
        <w:gridCol w:w="5494"/>
        <w:gridCol w:w="1616"/>
      </w:tblGrid>
      <w:tr w:rsidR="00C24F37" w:rsidRPr="00B97680" w14:paraId="35C380F7" w14:textId="77777777" w:rsidTr="00C24F37">
        <w:trPr>
          <w:trHeight w:val="374"/>
        </w:trPr>
        <w:tc>
          <w:tcPr>
            <w:tcW w:w="5494" w:type="dxa"/>
          </w:tcPr>
          <w:p w14:paraId="13CD3045" w14:textId="77777777" w:rsidR="00C24F37" w:rsidRPr="00B97680" w:rsidRDefault="00C24F37" w:rsidP="00520973">
            <w:pPr>
              <w:tabs>
                <w:tab w:val="left" w:pos="3834"/>
              </w:tabs>
              <w:rPr>
                <w:rFonts w:ascii="Times New Roman" w:hAnsi="Times New Roman" w:cs="Times New Roman"/>
                <w:sz w:val="20"/>
                <w:szCs w:val="20"/>
              </w:rPr>
            </w:pPr>
          </w:p>
        </w:tc>
        <w:tc>
          <w:tcPr>
            <w:tcW w:w="1616" w:type="dxa"/>
          </w:tcPr>
          <w:p w14:paraId="41C17572" w14:textId="5264C8EB" w:rsidR="00C24F37" w:rsidRPr="00B97680" w:rsidRDefault="002335E9" w:rsidP="002D06E5">
            <w:pPr>
              <w:jc w:val="center"/>
              <w:rPr>
                <w:rFonts w:ascii="Times New Roman" w:hAnsi="Times New Roman" w:cs="Times New Roman"/>
                <w:b/>
                <w:sz w:val="20"/>
                <w:szCs w:val="20"/>
              </w:rPr>
            </w:pPr>
            <w:r>
              <w:rPr>
                <w:rFonts w:ascii="Times New Roman" w:hAnsi="Times New Roman" w:cs="Times New Roman"/>
                <w:b/>
                <w:sz w:val="20"/>
                <w:szCs w:val="20"/>
              </w:rPr>
              <w:t>Q2</w:t>
            </w:r>
            <w:r w:rsidR="002D06E5">
              <w:rPr>
                <w:rFonts w:ascii="Times New Roman" w:hAnsi="Times New Roman" w:cs="Times New Roman"/>
                <w:b/>
                <w:sz w:val="20"/>
                <w:szCs w:val="20"/>
              </w:rPr>
              <w:t>2</w:t>
            </w:r>
            <w:r>
              <w:rPr>
                <w:rFonts w:ascii="Times New Roman" w:hAnsi="Times New Roman" w:cs="Times New Roman"/>
                <w:b/>
                <w:sz w:val="20"/>
                <w:szCs w:val="20"/>
              </w:rPr>
              <w:t>. d</w:t>
            </w:r>
          </w:p>
        </w:tc>
      </w:tr>
      <w:tr w:rsidR="00C24F37" w:rsidRPr="00B97680" w14:paraId="03BE1217" w14:textId="77777777" w:rsidTr="00C24F37">
        <w:trPr>
          <w:trHeight w:val="374"/>
        </w:trPr>
        <w:tc>
          <w:tcPr>
            <w:tcW w:w="5494" w:type="dxa"/>
          </w:tcPr>
          <w:p w14:paraId="28374272" w14:textId="4CDBD792" w:rsidR="00C24F37" w:rsidRPr="00B97680" w:rsidRDefault="00C24F37" w:rsidP="00520973">
            <w:pPr>
              <w:tabs>
                <w:tab w:val="center" w:pos="2673"/>
              </w:tabs>
              <w:rPr>
                <w:rFonts w:ascii="Times New Roman" w:hAnsi="Times New Roman" w:cs="Times New Roman"/>
                <w:sz w:val="20"/>
                <w:szCs w:val="20"/>
              </w:rPr>
            </w:pPr>
            <w:r w:rsidRPr="00B97680">
              <w:rPr>
                <w:rFonts w:ascii="Times New Roman" w:hAnsi="Times New Roman" w:cs="Times New Roman"/>
                <w:sz w:val="20"/>
                <w:szCs w:val="20"/>
              </w:rPr>
              <w:t>Search Function on sites not working properly</w:t>
            </w:r>
          </w:p>
        </w:tc>
        <w:tc>
          <w:tcPr>
            <w:tcW w:w="1616" w:type="dxa"/>
          </w:tcPr>
          <w:p w14:paraId="6AFCEA86"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C24F37" w:rsidRPr="00B97680" w14:paraId="7A3C9AED" w14:textId="77777777" w:rsidTr="00C24F37">
        <w:trPr>
          <w:trHeight w:val="374"/>
        </w:trPr>
        <w:tc>
          <w:tcPr>
            <w:tcW w:w="5494" w:type="dxa"/>
          </w:tcPr>
          <w:p w14:paraId="2DC8B620" w14:textId="2050C64B" w:rsidR="00C24F37" w:rsidRPr="00B97680" w:rsidRDefault="00C24F37" w:rsidP="00520973">
            <w:pPr>
              <w:tabs>
                <w:tab w:val="center" w:pos="2673"/>
              </w:tabs>
              <w:rPr>
                <w:rFonts w:ascii="Times New Roman" w:hAnsi="Times New Roman" w:cs="Times New Roman"/>
                <w:sz w:val="20"/>
                <w:szCs w:val="20"/>
              </w:rPr>
            </w:pPr>
            <w:r w:rsidRPr="00B97680">
              <w:rPr>
                <w:rFonts w:ascii="Times New Roman" w:hAnsi="Times New Roman" w:cs="Times New Roman"/>
                <w:sz w:val="20"/>
                <w:szCs w:val="20"/>
              </w:rPr>
              <w:t>Product Quality issues</w:t>
            </w:r>
          </w:p>
        </w:tc>
        <w:tc>
          <w:tcPr>
            <w:tcW w:w="1616" w:type="dxa"/>
          </w:tcPr>
          <w:p w14:paraId="07FFC531"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C24F37" w:rsidRPr="00B97680" w14:paraId="7A9B1D56" w14:textId="77777777" w:rsidTr="00C24F37">
        <w:trPr>
          <w:trHeight w:val="374"/>
        </w:trPr>
        <w:tc>
          <w:tcPr>
            <w:tcW w:w="5494" w:type="dxa"/>
          </w:tcPr>
          <w:p w14:paraId="021063CC" w14:textId="26FEDFBD"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Missing or unclear Product Information</w:t>
            </w:r>
          </w:p>
        </w:tc>
        <w:tc>
          <w:tcPr>
            <w:tcW w:w="1616" w:type="dxa"/>
          </w:tcPr>
          <w:p w14:paraId="49D13996"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C24F37" w:rsidRPr="00B97680" w14:paraId="369674D5" w14:textId="77777777" w:rsidTr="00C24F37">
        <w:trPr>
          <w:trHeight w:val="374"/>
        </w:trPr>
        <w:tc>
          <w:tcPr>
            <w:tcW w:w="5494" w:type="dxa"/>
          </w:tcPr>
          <w:p w14:paraId="2BC16806" w14:textId="4D4DC12A"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lastRenderedPageBreak/>
              <w:t>Missing or fake product reviews</w:t>
            </w:r>
          </w:p>
        </w:tc>
        <w:tc>
          <w:tcPr>
            <w:tcW w:w="1616" w:type="dxa"/>
          </w:tcPr>
          <w:p w14:paraId="35C08AB8"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C24F37" w:rsidRPr="00B97680" w14:paraId="62FBA710" w14:textId="77777777" w:rsidTr="00C24F37">
        <w:trPr>
          <w:trHeight w:val="374"/>
        </w:trPr>
        <w:tc>
          <w:tcPr>
            <w:tcW w:w="5494" w:type="dxa"/>
          </w:tcPr>
          <w:p w14:paraId="450CEDDD" w14:textId="7C445193"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Too complex check-out process</w:t>
            </w:r>
          </w:p>
        </w:tc>
        <w:tc>
          <w:tcPr>
            <w:tcW w:w="1616" w:type="dxa"/>
          </w:tcPr>
          <w:p w14:paraId="1C0E1300"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C24F37" w:rsidRPr="00B97680" w14:paraId="0A693220" w14:textId="77777777" w:rsidTr="00C24F37">
        <w:trPr>
          <w:trHeight w:val="374"/>
        </w:trPr>
        <w:tc>
          <w:tcPr>
            <w:tcW w:w="5494" w:type="dxa"/>
          </w:tcPr>
          <w:p w14:paraId="6B44F643" w14:textId="11323AF8"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Lack of security and privacy leaks</w:t>
            </w:r>
          </w:p>
        </w:tc>
        <w:tc>
          <w:tcPr>
            <w:tcW w:w="1616" w:type="dxa"/>
          </w:tcPr>
          <w:p w14:paraId="4FA8664B"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C24F37" w:rsidRPr="00B97680" w14:paraId="0634A851" w14:textId="77777777" w:rsidTr="00C24F37">
        <w:trPr>
          <w:trHeight w:val="374"/>
        </w:trPr>
        <w:tc>
          <w:tcPr>
            <w:tcW w:w="5494" w:type="dxa"/>
          </w:tcPr>
          <w:p w14:paraId="00B4B82A" w14:textId="0F11C3CE"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Not having a flexible return policy</w:t>
            </w:r>
          </w:p>
        </w:tc>
        <w:tc>
          <w:tcPr>
            <w:tcW w:w="1616" w:type="dxa"/>
          </w:tcPr>
          <w:p w14:paraId="3009E220"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7</w:t>
            </w:r>
          </w:p>
        </w:tc>
      </w:tr>
      <w:tr w:rsidR="00C24F37" w:rsidRPr="00B97680" w14:paraId="31FAA07D" w14:textId="77777777" w:rsidTr="00C24F37">
        <w:trPr>
          <w:trHeight w:val="374"/>
        </w:trPr>
        <w:tc>
          <w:tcPr>
            <w:tcW w:w="5494" w:type="dxa"/>
          </w:tcPr>
          <w:p w14:paraId="2D29DD5E" w14:textId="13B20DDD"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Lack of support and No Live Chat opportunity</w:t>
            </w:r>
          </w:p>
        </w:tc>
        <w:tc>
          <w:tcPr>
            <w:tcW w:w="1616" w:type="dxa"/>
          </w:tcPr>
          <w:p w14:paraId="3A1E283E"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8</w:t>
            </w:r>
          </w:p>
        </w:tc>
      </w:tr>
      <w:tr w:rsidR="00C24F37" w:rsidRPr="00B97680" w14:paraId="7FC5CE4B" w14:textId="77777777" w:rsidTr="00C24F37">
        <w:trPr>
          <w:trHeight w:val="374"/>
        </w:trPr>
        <w:tc>
          <w:tcPr>
            <w:tcW w:w="5494" w:type="dxa"/>
          </w:tcPr>
          <w:p w14:paraId="76EBA1FD" w14:textId="4B0BA6EB"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Extra hidden charges</w:t>
            </w:r>
          </w:p>
        </w:tc>
        <w:tc>
          <w:tcPr>
            <w:tcW w:w="1616" w:type="dxa"/>
          </w:tcPr>
          <w:p w14:paraId="48B26B29"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9</w:t>
            </w:r>
          </w:p>
        </w:tc>
      </w:tr>
      <w:tr w:rsidR="00C24F37" w:rsidRPr="00B97680" w14:paraId="54D0E680" w14:textId="77777777" w:rsidTr="00C24F37">
        <w:trPr>
          <w:trHeight w:val="374"/>
        </w:trPr>
        <w:tc>
          <w:tcPr>
            <w:tcW w:w="5494" w:type="dxa"/>
          </w:tcPr>
          <w:p w14:paraId="6288219C" w14:textId="2FE57065"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Delayed Delivery</w:t>
            </w:r>
          </w:p>
        </w:tc>
        <w:tc>
          <w:tcPr>
            <w:tcW w:w="1616" w:type="dxa"/>
          </w:tcPr>
          <w:p w14:paraId="1B7E3C02"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10</w:t>
            </w:r>
          </w:p>
        </w:tc>
      </w:tr>
      <w:tr w:rsidR="00C24F37" w:rsidRPr="00B97680" w14:paraId="6247CFC9" w14:textId="77777777" w:rsidTr="00C24F37">
        <w:trPr>
          <w:trHeight w:val="374"/>
        </w:trPr>
        <w:tc>
          <w:tcPr>
            <w:tcW w:w="5494" w:type="dxa"/>
          </w:tcPr>
          <w:p w14:paraId="6D27AB2B" w14:textId="2C3839EB"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Payment failure</w:t>
            </w:r>
          </w:p>
        </w:tc>
        <w:tc>
          <w:tcPr>
            <w:tcW w:w="1616" w:type="dxa"/>
          </w:tcPr>
          <w:p w14:paraId="25DE7554"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11</w:t>
            </w:r>
          </w:p>
        </w:tc>
      </w:tr>
      <w:tr w:rsidR="00C24F37" w:rsidRPr="00B97680" w14:paraId="6298AF9C" w14:textId="77777777" w:rsidTr="00C24F37">
        <w:trPr>
          <w:trHeight w:val="374"/>
        </w:trPr>
        <w:tc>
          <w:tcPr>
            <w:tcW w:w="5494" w:type="dxa"/>
          </w:tcPr>
          <w:p w14:paraId="77FB3BAA" w14:textId="7BD4FBE2" w:rsidR="00C24F37" w:rsidRPr="00B97680" w:rsidRDefault="00C24F37" w:rsidP="00C24F37">
            <w:pPr>
              <w:rPr>
                <w:rFonts w:ascii="Times New Roman" w:hAnsi="Times New Roman" w:cs="Times New Roman"/>
                <w:sz w:val="20"/>
                <w:szCs w:val="20"/>
              </w:rPr>
            </w:pPr>
            <w:r w:rsidRPr="00B97680">
              <w:rPr>
                <w:rFonts w:ascii="Times New Roman" w:hAnsi="Times New Roman" w:cs="Times New Roman"/>
                <w:sz w:val="20"/>
                <w:szCs w:val="20"/>
              </w:rPr>
              <w:t>Poor product page design</w:t>
            </w:r>
          </w:p>
        </w:tc>
        <w:tc>
          <w:tcPr>
            <w:tcW w:w="1616" w:type="dxa"/>
          </w:tcPr>
          <w:p w14:paraId="7C2CED4D"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12</w:t>
            </w:r>
          </w:p>
        </w:tc>
      </w:tr>
      <w:tr w:rsidR="00C24F37" w:rsidRPr="00B97680" w14:paraId="2E7CFF08" w14:textId="77777777" w:rsidTr="00C24F37">
        <w:trPr>
          <w:trHeight w:val="374"/>
        </w:trPr>
        <w:tc>
          <w:tcPr>
            <w:tcW w:w="5494" w:type="dxa"/>
          </w:tcPr>
          <w:p w14:paraId="1695F1A1" w14:textId="55EC57DA"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Lack of payment option</w:t>
            </w:r>
          </w:p>
        </w:tc>
        <w:tc>
          <w:tcPr>
            <w:tcW w:w="1616" w:type="dxa"/>
          </w:tcPr>
          <w:p w14:paraId="11636DEE"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13</w:t>
            </w:r>
          </w:p>
        </w:tc>
      </w:tr>
      <w:tr w:rsidR="00C24F37" w:rsidRPr="00B97680" w14:paraId="0B8B6431" w14:textId="77777777" w:rsidTr="00C24F37">
        <w:trPr>
          <w:trHeight w:val="374"/>
        </w:trPr>
        <w:tc>
          <w:tcPr>
            <w:tcW w:w="5494" w:type="dxa"/>
          </w:tcPr>
          <w:p w14:paraId="0C5098E5" w14:textId="36627740"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Website not mobile responsive</w:t>
            </w:r>
          </w:p>
        </w:tc>
        <w:tc>
          <w:tcPr>
            <w:tcW w:w="1616" w:type="dxa"/>
          </w:tcPr>
          <w:p w14:paraId="0B064B82"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14</w:t>
            </w:r>
          </w:p>
        </w:tc>
      </w:tr>
      <w:tr w:rsidR="00C24F37" w:rsidRPr="00B97680" w14:paraId="69AAB580" w14:textId="77777777" w:rsidTr="00C24F37">
        <w:trPr>
          <w:trHeight w:val="374"/>
        </w:trPr>
        <w:tc>
          <w:tcPr>
            <w:tcW w:w="5494" w:type="dxa"/>
          </w:tcPr>
          <w:p w14:paraId="4D07329B" w14:textId="77777777" w:rsidR="00C24F37" w:rsidRPr="00B97680" w:rsidRDefault="00C24F37" w:rsidP="00520973">
            <w:pPr>
              <w:rPr>
                <w:rFonts w:ascii="Times New Roman" w:hAnsi="Times New Roman" w:cs="Times New Roman"/>
                <w:sz w:val="20"/>
                <w:szCs w:val="20"/>
              </w:rPr>
            </w:pPr>
            <w:r w:rsidRPr="00B97680">
              <w:rPr>
                <w:rFonts w:ascii="Times New Roman" w:hAnsi="Times New Roman" w:cs="Times New Roman"/>
                <w:sz w:val="20"/>
                <w:szCs w:val="20"/>
              </w:rPr>
              <w:t>Others (Please specify)____________________-</w:t>
            </w:r>
          </w:p>
        </w:tc>
        <w:tc>
          <w:tcPr>
            <w:tcW w:w="1616" w:type="dxa"/>
          </w:tcPr>
          <w:p w14:paraId="282D372E" w14:textId="77777777" w:rsidR="00C24F37" w:rsidRPr="00B97680" w:rsidRDefault="00C24F37" w:rsidP="00520973">
            <w:pPr>
              <w:jc w:val="center"/>
              <w:rPr>
                <w:rFonts w:ascii="Times New Roman" w:hAnsi="Times New Roman" w:cs="Times New Roman"/>
                <w:sz w:val="20"/>
                <w:szCs w:val="20"/>
              </w:rPr>
            </w:pPr>
            <w:r w:rsidRPr="00B97680">
              <w:rPr>
                <w:rFonts w:ascii="Times New Roman" w:hAnsi="Times New Roman" w:cs="Times New Roman"/>
                <w:sz w:val="20"/>
                <w:szCs w:val="20"/>
              </w:rPr>
              <w:t>16</w:t>
            </w:r>
          </w:p>
        </w:tc>
      </w:tr>
    </w:tbl>
    <w:p w14:paraId="44BE0D69" w14:textId="77777777" w:rsidR="00C24F37" w:rsidRDefault="00C24F37" w:rsidP="00C24F37">
      <w:pPr>
        <w:rPr>
          <w:rFonts w:ascii="Times New Roman" w:hAnsi="Times New Roman" w:cs="Times New Roman"/>
          <w:sz w:val="20"/>
          <w:szCs w:val="20"/>
        </w:rPr>
      </w:pPr>
    </w:p>
    <w:p w14:paraId="2F7A75C9" w14:textId="71FC1A34" w:rsidR="00EA69EF" w:rsidRPr="008265AB" w:rsidRDefault="00EA69EF" w:rsidP="008265AB">
      <w:pPr>
        <w:rPr>
          <w:rFonts w:ascii="Times New Roman" w:hAnsi="Times New Roman" w:cs="Times New Roman"/>
          <w:sz w:val="20"/>
          <w:szCs w:val="20"/>
        </w:rPr>
      </w:pPr>
      <w:r w:rsidRPr="008265AB">
        <w:rPr>
          <w:rFonts w:ascii="Times New Roman" w:hAnsi="Times New Roman" w:cs="Times New Roman"/>
          <w:b/>
          <w:sz w:val="20"/>
          <w:szCs w:val="20"/>
        </w:rPr>
        <w:t>Q</w:t>
      </w:r>
      <w:r w:rsidR="002D06E5">
        <w:rPr>
          <w:rFonts w:ascii="Times New Roman" w:hAnsi="Times New Roman" w:cs="Times New Roman"/>
          <w:b/>
          <w:sz w:val="20"/>
          <w:szCs w:val="20"/>
        </w:rPr>
        <w:t>23</w:t>
      </w:r>
      <w:r w:rsidRPr="008265AB">
        <w:rPr>
          <w:rFonts w:ascii="Times New Roman" w:hAnsi="Times New Roman" w:cs="Times New Roman"/>
          <w:sz w:val="20"/>
          <w:szCs w:val="20"/>
        </w:rPr>
        <w:t>. On average how many hours a night do you sleep? 1</w:t>
      </w:r>
      <w:r w:rsidRPr="008265AB">
        <w:rPr>
          <w:rFonts w:ascii="Times New Roman" w:hAnsi="Times New Roman" w:cs="Times New Roman"/>
          <w:b/>
          <w:sz w:val="20"/>
          <w:szCs w:val="20"/>
        </w:rPr>
        <w:t>-2</w:t>
      </w:r>
      <w:r w:rsidR="008265AB" w:rsidRPr="008265AB">
        <w:rPr>
          <w:rFonts w:ascii="Times New Roman" w:hAnsi="Times New Roman" w:cs="Times New Roman"/>
          <w:b/>
          <w:sz w:val="20"/>
          <w:szCs w:val="20"/>
        </w:rPr>
        <w:t>Hours [ ] 3</w:t>
      </w:r>
      <w:r w:rsidRPr="008265AB">
        <w:rPr>
          <w:rFonts w:ascii="Times New Roman" w:hAnsi="Times New Roman" w:cs="Times New Roman"/>
          <w:b/>
          <w:sz w:val="20"/>
          <w:szCs w:val="20"/>
        </w:rPr>
        <w:t>-5</w:t>
      </w:r>
      <w:r w:rsidR="008265AB" w:rsidRPr="008265AB">
        <w:rPr>
          <w:rFonts w:ascii="Times New Roman" w:hAnsi="Times New Roman" w:cs="Times New Roman"/>
          <w:b/>
          <w:sz w:val="20"/>
          <w:szCs w:val="20"/>
        </w:rPr>
        <w:t xml:space="preserve"> Hours [ ] </w:t>
      </w:r>
      <w:r w:rsidRPr="008265AB">
        <w:rPr>
          <w:rFonts w:ascii="Times New Roman" w:hAnsi="Times New Roman" w:cs="Times New Roman"/>
          <w:b/>
          <w:sz w:val="20"/>
          <w:szCs w:val="20"/>
        </w:rPr>
        <w:t>6-7</w:t>
      </w:r>
      <w:r w:rsidR="008265AB" w:rsidRPr="008265AB">
        <w:rPr>
          <w:rFonts w:ascii="Times New Roman" w:hAnsi="Times New Roman" w:cs="Times New Roman"/>
          <w:b/>
          <w:sz w:val="20"/>
          <w:szCs w:val="20"/>
        </w:rPr>
        <w:t xml:space="preserve"> Hours [ ]</w:t>
      </w:r>
      <w:r w:rsidRPr="008265AB">
        <w:rPr>
          <w:rFonts w:ascii="Times New Roman" w:hAnsi="Times New Roman" w:cs="Times New Roman"/>
          <w:b/>
          <w:sz w:val="20"/>
          <w:szCs w:val="20"/>
        </w:rPr>
        <w:t xml:space="preserve"> 8</w:t>
      </w:r>
      <w:r w:rsidR="008265AB" w:rsidRPr="008265AB">
        <w:rPr>
          <w:rFonts w:ascii="Times New Roman" w:hAnsi="Times New Roman" w:cs="Times New Roman"/>
          <w:b/>
          <w:sz w:val="20"/>
          <w:szCs w:val="20"/>
        </w:rPr>
        <w:t>+ [ ]</w:t>
      </w:r>
    </w:p>
    <w:p w14:paraId="080562A2" w14:textId="5D003F92" w:rsidR="00EA69EF" w:rsidRDefault="008265AB" w:rsidP="00EA69EF">
      <w:pPr>
        <w:rPr>
          <w:rFonts w:ascii="Times New Roman" w:hAnsi="Times New Roman" w:cs="Times New Roman"/>
          <w:b/>
          <w:sz w:val="20"/>
          <w:szCs w:val="20"/>
        </w:rPr>
      </w:pPr>
      <w:r w:rsidRPr="008265AB">
        <w:rPr>
          <w:rFonts w:ascii="Times New Roman" w:hAnsi="Times New Roman" w:cs="Times New Roman"/>
          <w:b/>
          <w:sz w:val="20"/>
          <w:szCs w:val="20"/>
        </w:rPr>
        <w:t>Q</w:t>
      </w:r>
      <w:r w:rsidR="002D06E5">
        <w:rPr>
          <w:rFonts w:ascii="Times New Roman" w:hAnsi="Times New Roman" w:cs="Times New Roman"/>
          <w:b/>
          <w:sz w:val="20"/>
          <w:szCs w:val="20"/>
        </w:rPr>
        <w:t>24</w:t>
      </w:r>
      <w:r w:rsidR="00EA69EF" w:rsidRPr="008265AB">
        <w:rPr>
          <w:rFonts w:ascii="Times New Roman" w:hAnsi="Times New Roman" w:cs="Times New Roman"/>
          <w:sz w:val="20"/>
          <w:szCs w:val="20"/>
        </w:rPr>
        <w:t xml:space="preserve">. </w:t>
      </w:r>
      <w:r w:rsidR="00D5011D" w:rsidRPr="008265AB">
        <w:rPr>
          <w:rFonts w:ascii="Times New Roman" w:hAnsi="Times New Roman" w:cs="Times New Roman"/>
          <w:sz w:val="20"/>
          <w:szCs w:val="20"/>
        </w:rPr>
        <w:t>Do you eat</w:t>
      </w:r>
      <w:r w:rsidR="00EA69EF" w:rsidRPr="008265AB">
        <w:rPr>
          <w:rFonts w:ascii="Times New Roman" w:hAnsi="Times New Roman" w:cs="Times New Roman"/>
          <w:sz w:val="20"/>
          <w:szCs w:val="20"/>
        </w:rPr>
        <w:t xml:space="preserve"> fruits and vegetables every day? </w:t>
      </w:r>
      <w:r w:rsidR="00EA69EF" w:rsidRPr="008265AB">
        <w:rPr>
          <w:rFonts w:ascii="Times New Roman" w:hAnsi="Times New Roman" w:cs="Times New Roman"/>
          <w:b/>
          <w:sz w:val="20"/>
          <w:szCs w:val="20"/>
        </w:rPr>
        <w:t>Yes [ ] No [ ]</w:t>
      </w:r>
    </w:p>
    <w:p w14:paraId="62D04BEB" w14:textId="2DBBE8F0" w:rsidR="00171C52" w:rsidRPr="008265AB" w:rsidRDefault="00DA7ECA" w:rsidP="00171C52">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25</w:t>
      </w:r>
      <w:r w:rsidR="00171C52" w:rsidRPr="008265AB">
        <w:rPr>
          <w:rFonts w:ascii="Times New Roman" w:hAnsi="Times New Roman" w:cs="Times New Roman"/>
          <w:sz w:val="20"/>
          <w:szCs w:val="20"/>
        </w:rPr>
        <w:t xml:space="preserve">. Do you drink regular sodas, diet sodas, diet drinks, sports drinks, or fruit juices? </w:t>
      </w:r>
      <w:r w:rsidR="00171C52" w:rsidRPr="008265AB">
        <w:rPr>
          <w:rFonts w:ascii="Times New Roman" w:hAnsi="Times New Roman" w:cs="Times New Roman"/>
          <w:b/>
          <w:sz w:val="20"/>
          <w:szCs w:val="20"/>
        </w:rPr>
        <w:t>Yes [ ] No [ ]</w:t>
      </w:r>
    </w:p>
    <w:p w14:paraId="51A5A6AF" w14:textId="376D27C7" w:rsidR="00EA69EF" w:rsidRPr="008265AB" w:rsidRDefault="00DA7ECA" w:rsidP="00EA69EF">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26</w:t>
      </w:r>
      <w:r w:rsidR="00EA69EF" w:rsidRPr="008265AB">
        <w:rPr>
          <w:rFonts w:ascii="Times New Roman" w:hAnsi="Times New Roman" w:cs="Times New Roman"/>
          <w:sz w:val="20"/>
          <w:szCs w:val="20"/>
        </w:rPr>
        <w:t xml:space="preserve">. </w:t>
      </w:r>
      <w:r w:rsidR="008265AB" w:rsidRPr="008265AB">
        <w:rPr>
          <w:rFonts w:ascii="Times New Roman" w:hAnsi="Times New Roman" w:cs="Times New Roman"/>
          <w:sz w:val="20"/>
          <w:szCs w:val="20"/>
        </w:rPr>
        <w:t>Do you add sugar or any other sweetener to foods or beverages?</w:t>
      </w:r>
      <w:r w:rsidR="00EA69EF" w:rsidRPr="008265AB">
        <w:rPr>
          <w:rFonts w:ascii="Times New Roman" w:hAnsi="Times New Roman" w:cs="Times New Roman"/>
          <w:sz w:val="20"/>
          <w:szCs w:val="20"/>
        </w:rPr>
        <w:t xml:space="preserve"> </w:t>
      </w:r>
      <w:r w:rsidR="00EA69EF" w:rsidRPr="008265AB">
        <w:rPr>
          <w:rFonts w:ascii="Times New Roman" w:hAnsi="Times New Roman" w:cs="Times New Roman"/>
          <w:b/>
          <w:sz w:val="20"/>
          <w:szCs w:val="20"/>
        </w:rPr>
        <w:t>Yes [ ] No [ ]</w:t>
      </w:r>
    </w:p>
    <w:p w14:paraId="420C2C20" w14:textId="221482C8" w:rsidR="008265AB" w:rsidRDefault="00DA7ECA" w:rsidP="008265AB">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27</w:t>
      </w:r>
      <w:r w:rsidR="008265AB" w:rsidRPr="008265AB">
        <w:rPr>
          <w:rFonts w:ascii="Times New Roman" w:hAnsi="Times New Roman" w:cs="Times New Roman"/>
          <w:sz w:val="20"/>
          <w:szCs w:val="20"/>
        </w:rPr>
        <w:t xml:space="preserve">. </w:t>
      </w:r>
      <w:r>
        <w:rPr>
          <w:rFonts w:ascii="Times New Roman" w:hAnsi="Times New Roman" w:cs="Times New Roman"/>
          <w:sz w:val="20"/>
          <w:szCs w:val="20"/>
        </w:rPr>
        <w:t>(If Q26</w:t>
      </w:r>
      <w:r w:rsidR="00171C52">
        <w:rPr>
          <w:rFonts w:ascii="Times New Roman" w:hAnsi="Times New Roman" w:cs="Times New Roman"/>
          <w:sz w:val="20"/>
          <w:szCs w:val="20"/>
        </w:rPr>
        <w:t xml:space="preserve"> is No) </w:t>
      </w:r>
      <w:bookmarkStart w:id="8" w:name="OLE_LINK3"/>
      <w:r w:rsidR="00171C52">
        <w:rPr>
          <w:rFonts w:ascii="Times New Roman" w:hAnsi="Times New Roman" w:cs="Times New Roman"/>
          <w:sz w:val="20"/>
          <w:szCs w:val="20"/>
        </w:rPr>
        <w:t>Do you use the</w:t>
      </w:r>
      <w:r w:rsidR="008265AB" w:rsidRPr="008265AB">
        <w:rPr>
          <w:rFonts w:ascii="Times New Roman" w:hAnsi="Times New Roman" w:cs="Times New Roman"/>
          <w:sz w:val="20"/>
          <w:szCs w:val="20"/>
        </w:rPr>
        <w:t xml:space="preserve"> supposedly healthier sweeteners, such as honey, maple syrup, or agave nectar? </w:t>
      </w:r>
      <w:bookmarkEnd w:id="8"/>
      <w:r w:rsidR="008265AB" w:rsidRPr="008265AB">
        <w:rPr>
          <w:rFonts w:ascii="Times New Roman" w:hAnsi="Times New Roman" w:cs="Times New Roman"/>
          <w:b/>
          <w:sz w:val="20"/>
          <w:szCs w:val="20"/>
        </w:rPr>
        <w:t>Yes [ ] No [ ]</w:t>
      </w:r>
    </w:p>
    <w:p w14:paraId="3E3D576E" w14:textId="5B4CE8A4" w:rsidR="008265AB" w:rsidRDefault="007B57CD" w:rsidP="008265AB">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28</w:t>
      </w:r>
      <w:r w:rsidR="008265AB">
        <w:rPr>
          <w:rFonts w:ascii="Times New Roman" w:hAnsi="Times New Roman" w:cs="Times New Roman"/>
          <w:b/>
          <w:sz w:val="20"/>
          <w:szCs w:val="20"/>
        </w:rPr>
        <w:t xml:space="preserve">. </w:t>
      </w:r>
      <w:r w:rsidR="008265AB">
        <w:rPr>
          <w:rFonts w:ascii="Times New Roman" w:hAnsi="Times New Roman" w:cs="Times New Roman"/>
          <w:sz w:val="20"/>
          <w:szCs w:val="20"/>
        </w:rPr>
        <w:t>Do you consume/use any of the following? (</w:t>
      </w:r>
      <w:r w:rsidR="008265AB" w:rsidRPr="008265AB">
        <w:rPr>
          <w:rFonts w:ascii="Times New Roman" w:hAnsi="Times New Roman" w:cs="Times New Roman"/>
          <w:b/>
          <w:sz w:val="20"/>
          <w:szCs w:val="20"/>
        </w:rPr>
        <w:t>Multiple Responses</w:t>
      </w:r>
      <w:r w:rsidR="008265AB">
        <w:rPr>
          <w:rFonts w:ascii="Times New Roman" w:hAnsi="Times New Roman" w:cs="Times New Roman"/>
          <w:sz w:val="20"/>
          <w:szCs w:val="20"/>
        </w:rPr>
        <w:t>)</w:t>
      </w:r>
    </w:p>
    <w:tbl>
      <w:tblPr>
        <w:tblStyle w:val="TableGrid"/>
        <w:tblW w:w="5295" w:type="dxa"/>
        <w:tblLook w:val="04A0" w:firstRow="1" w:lastRow="0" w:firstColumn="1" w:lastColumn="0" w:noHBand="0" w:noVBand="1"/>
      </w:tblPr>
      <w:tblGrid>
        <w:gridCol w:w="3865"/>
        <w:gridCol w:w="1430"/>
      </w:tblGrid>
      <w:tr w:rsidR="008265AB" w:rsidRPr="00B97680" w14:paraId="3B6A0210" w14:textId="77777777" w:rsidTr="008265AB">
        <w:trPr>
          <w:trHeight w:val="322"/>
        </w:trPr>
        <w:tc>
          <w:tcPr>
            <w:tcW w:w="3865" w:type="dxa"/>
          </w:tcPr>
          <w:p w14:paraId="3552FF00" w14:textId="17CEA409" w:rsidR="008265AB" w:rsidRPr="00B97680" w:rsidRDefault="008265AB" w:rsidP="008265AB">
            <w:pPr>
              <w:tabs>
                <w:tab w:val="left" w:pos="2847"/>
              </w:tabs>
              <w:rPr>
                <w:rFonts w:ascii="Times New Roman" w:hAnsi="Times New Roman" w:cs="Times New Roman"/>
                <w:sz w:val="20"/>
                <w:szCs w:val="20"/>
              </w:rPr>
            </w:pPr>
            <w:r>
              <w:rPr>
                <w:rFonts w:ascii="Times New Roman" w:hAnsi="Times New Roman" w:cs="Times New Roman"/>
                <w:sz w:val="20"/>
                <w:szCs w:val="20"/>
              </w:rPr>
              <w:t>Cigarettes and other tobacco Products</w:t>
            </w:r>
          </w:p>
        </w:tc>
        <w:tc>
          <w:tcPr>
            <w:tcW w:w="1430" w:type="dxa"/>
          </w:tcPr>
          <w:p w14:paraId="4C0D75B8" w14:textId="77777777" w:rsidR="008265AB" w:rsidRPr="00B97680" w:rsidRDefault="008265AB" w:rsidP="00FC3568">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F84C4C" w:rsidRPr="00B97680" w14:paraId="191957D4" w14:textId="77777777" w:rsidTr="008265AB">
        <w:trPr>
          <w:trHeight w:val="322"/>
        </w:trPr>
        <w:tc>
          <w:tcPr>
            <w:tcW w:w="3865" w:type="dxa"/>
          </w:tcPr>
          <w:p w14:paraId="4E1DF24E" w14:textId="45E5F64D" w:rsidR="00F84C4C" w:rsidRDefault="00F84C4C" w:rsidP="008265AB">
            <w:pPr>
              <w:tabs>
                <w:tab w:val="left" w:pos="2847"/>
              </w:tabs>
              <w:rPr>
                <w:rFonts w:ascii="Times New Roman" w:hAnsi="Times New Roman" w:cs="Times New Roman"/>
                <w:sz w:val="20"/>
                <w:szCs w:val="20"/>
              </w:rPr>
            </w:pPr>
            <w:r>
              <w:rPr>
                <w:rFonts w:ascii="Times New Roman" w:hAnsi="Times New Roman" w:cs="Times New Roman"/>
                <w:sz w:val="20"/>
                <w:szCs w:val="20"/>
              </w:rPr>
              <w:t>Bhangi/Marijuana</w:t>
            </w:r>
          </w:p>
        </w:tc>
        <w:tc>
          <w:tcPr>
            <w:tcW w:w="1430" w:type="dxa"/>
          </w:tcPr>
          <w:p w14:paraId="6DE58482" w14:textId="79467B75" w:rsidR="00F84C4C" w:rsidRPr="00B97680" w:rsidRDefault="00241244" w:rsidP="00FC3568">
            <w:pPr>
              <w:jc w:val="center"/>
              <w:rPr>
                <w:rFonts w:ascii="Times New Roman" w:hAnsi="Times New Roman" w:cs="Times New Roman"/>
                <w:sz w:val="20"/>
                <w:szCs w:val="20"/>
              </w:rPr>
            </w:pPr>
            <w:r>
              <w:rPr>
                <w:rFonts w:ascii="Times New Roman" w:hAnsi="Times New Roman" w:cs="Times New Roman"/>
                <w:sz w:val="20"/>
                <w:szCs w:val="20"/>
              </w:rPr>
              <w:t>2</w:t>
            </w:r>
          </w:p>
        </w:tc>
      </w:tr>
      <w:tr w:rsidR="008265AB" w:rsidRPr="00B97680" w14:paraId="5D41CF3E" w14:textId="77777777" w:rsidTr="008265AB">
        <w:trPr>
          <w:trHeight w:val="322"/>
        </w:trPr>
        <w:tc>
          <w:tcPr>
            <w:tcW w:w="3865" w:type="dxa"/>
          </w:tcPr>
          <w:p w14:paraId="6CDE0111" w14:textId="4E1F82A1" w:rsidR="008265AB" w:rsidRPr="00B97680" w:rsidRDefault="008265AB" w:rsidP="00FC3568">
            <w:pPr>
              <w:rPr>
                <w:rFonts w:ascii="Times New Roman" w:hAnsi="Times New Roman" w:cs="Times New Roman"/>
                <w:sz w:val="20"/>
                <w:szCs w:val="20"/>
              </w:rPr>
            </w:pPr>
            <w:r>
              <w:rPr>
                <w:rFonts w:ascii="Times New Roman" w:hAnsi="Times New Roman" w:cs="Times New Roman"/>
                <w:sz w:val="20"/>
                <w:szCs w:val="20"/>
              </w:rPr>
              <w:t>Alcoholic beverages</w:t>
            </w:r>
            <w:r w:rsidRPr="00B97680">
              <w:rPr>
                <w:rFonts w:ascii="Times New Roman" w:hAnsi="Times New Roman" w:cs="Times New Roman"/>
                <w:sz w:val="20"/>
                <w:szCs w:val="20"/>
              </w:rPr>
              <w:t xml:space="preserve"> </w:t>
            </w:r>
          </w:p>
        </w:tc>
        <w:tc>
          <w:tcPr>
            <w:tcW w:w="1430" w:type="dxa"/>
          </w:tcPr>
          <w:p w14:paraId="1BDBE08A" w14:textId="2B377CD0" w:rsidR="008265AB" w:rsidRPr="00B97680" w:rsidRDefault="00241244" w:rsidP="00FC3568">
            <w:pPr>
              <w:jc w:val="center"/>
              <w:rPr>
                <w:rFonts w:ascii="Times New Roman" w:hAnsi="Times New Roman" w:cs="Times New Roman"/>
                <w:sz w:val="20"/>
                <w:szCs w:val="20"/>
              </w:rPr>
            </w:pPr>
            <w:r>
              <w:rPr>
                <w:rFonts w:ascii="Times New Roman" w:hAnsi="Times New Roman" w:cs="Times New Roman"/>
                <w:sz w:val="20"/>
                <w:szCs w:val="20"/>
              </w:rPr>
              <w:t>3</w:t>
            </w:r>
          </w:p>
        </w:tc>
      </w:tr>
      <w:tr w:rsidR="008265AB" w:rsidRPr="00B97680" w14:paraId="438CE88D" w14:textId="77777777" w:rsidTr="008265AB">
        <w:trPr>
          <w:trHeight w:val="322"/>
        </w:trPr>
        <w:tc>
          <w:tcPr>
            <w:tcW w:w="3865" w:type="dxa"/>
          </w:tcPr>
          <w:p w14:paraId="40B877CF" w14:textId="38BB22C0" w:rsidR="008265AB" w:rsidRPr="00B97680" w:rsidRDefault="008265AB" w:rsidP="00FC3568">
            <w:pPr>
              <w:rPr>
                <w:rFonts w:ascii="Times New Roman" w:hAnsi="Times New Roman" w:cs="Times New Roman"/>
                <w:sz w:val="20"/>
                <w:szCs w:val="20"/>
              </w:rPr>
            </w:pPr>
            <w:r>
              <w:rPr>
                <w:rFonts w:ascii="Times New Roman" w:hAnsi="Times New Roman" w:cs="Times New Roman"/>
                <w:sz w:val="20"/>
                <w:szCs w:val="20"/>
              </w:rPr>
              <w:t>Khat/Miraa/Muguka</w:t>
            </w:r>
          </w:p>
        </w:tc>
        <w:tc>
          <w:tcPr>
            <w:tcW w:w="1430" w:type="dxa"/>
          </w:tcPr>
          <w:p w14:paraId="7FD90475" w14:textId="394C1918" w:rsidR="008265AB" w:rsidRPr="00B97680" w:rsidRDefault="00241244" w:rsidP="00FC3568">
            <w:pPr>
              <w:jc w:val="center"/>
              <w:rPr>
                <w:rFonts w:ascii="Times New Roman" w:hAnsi="Times New Roman" w:cs="Times New Roman"/>
                <w:sz w:val="20"/>
                <w:szCs w:val="20"/>
              </w:rPr>
            </w:pPr>
            <w:r>
              <w:rPr>
                <w:rFonts w:ascii="Times New Roman" w:hAnsi="Times New Roman" w:cs="Times New Roman"/>
                <w:sz w:val="20"/>
                <w:szCs w:val="20"/>
              </w:rPr>
              <w:t>4</w:t>
            </w:r>
          </w:p>
        </w:tc>
      </w:tr>
      <w:tr w:rsidR="008265AB" w:rsidRPr="00B97680" w14:paraId="77E7205F" w14:textId="77777777" w:rsidTr="008265AB">
        <w:trPr>
          <w:trHeight w:val="322"/>
        </w:trPr>
        <w:tc>
          <w:tcPr>
            <w:tcW w:w="3865" w:type="dxa"/>
          </w:tcPr>
          <w:p w14:paraId="0FC2405E" w14:textId="19647A7D" w:rsidR="008265AB" w:rsidRPr="00B97680" w:rsidRDefault="008265AB" w:rsidP="00FC3568">
            <w:pPr>
              <w:tabs>
                <w:tab w:val="left" w:pos="1005"/>
              </w:tabs>
              <w:rPr>
                <w:rFonts w:ascii="Times New Roman" w:hAnsi="Times New Roman" w:cs="Times New Roman"/>
                <w:sz w:val="20"/>
                <w:szCs w:val="20"/>
              </w:rPr>
            </w:pPr>
            <w:r>
              <w:rPr>
                <w:rFonts w:ascii="Times New Roman" w:hAnsi="Times New Roman" w:cs="Times New Roman"/>
                <w:sz w:val="20"/>
                <w:szCs w:val="20"/>
              </w:rPr>
              <w:t>Others (Specify) …………..</w:t>
            </w:r>
          </w:p>
        </w:tc>
        <w:tc>
          <w:tcPr>
            <w:tcW w:w="1430" w:type="dxa"/>
          </w:tcPr>
          <w:p w14:paraId="2A2C1324" w14:textId="236BFEE6" w:rsidR="008265AB" w:rsidRPr="00B97680" w:rsidRDefault="00241244" w:rsidP="00FC3568">
            <w:pPr>
              <w:jc w:val="center"/>
              <w:rPr>
                <w:rFonts w:ascii="Times New Roman" w:hAnsi="Times New Roman" w:cs="Times New Roman"/>
                <w:sz w:val="20"/>
                <w:szCs w:val="20"/>
              </w:rPr>
            </w:pPr>
            <w:r>
              <w:rPr>
                <w:rFonts w:ascii="Times New Roman" w:hAnsi="Times New Roman" w:cs="Times New Roman"/>
                <w:sz w:val="20"/>
                <w:szCs w:val="20"/>
              </w:rPr>
              <w:t>5</w:t>
            </w:r>
          </w:p>
        </w:tc>
      </w:tr>
      <w:tr w:rsidR="008265AB" w:rsidRPr="00B97680" w14:paraId="7A64058B" w14:textId="77777777" w:rsidTr="008265AB">
        <w:trPr>
          <w:trHeight w:val="322"/>
        </w:trPr>
        <w:tc>
          <w:tcPr>
            <w:tcW w:w="3865" w:type="dxa"/>
          </w:tcPr>
          <w:p w14:paraId="7132A9BD" w14:textId="77777777" w:rsidR="008265AB" w:rsidRPr="00B97680" w:rsidRDefault="008265AB" w:rsidP="00FC3568">
            <w:pPr>
              <w:rPr>
                <w:rFonts w:ascii="Times New Roman" w:hAnsi="Times New Roman" w:cs="Times New Roman"/>
                <w:sz w:val="20"/>
                <w:szCs w:val="20"/>
              </w:rPr>
            </w:pPr>
            <w:r w:rsidRPr="00B97680">
              <w:rPr>
                <w:rFonts w:ascii="Times New Roman" w:hAnsi="Times New Roman" w:cs="Times New Roman"/>
                <w:sz w:val="20"/>
                <w:szCs w:val="20"/>
              </w:rPr>
              <w:t>DK/Refused</w:t>
            </w:r>
          </w:p>
        </w:tc>
        <w:tc>
          <w:tcPr>
            <w:tcW w:w="1430" w:type="dxa"/>
          </w:tcPr>
          <w:p w14:paraId="3FA6BB16" w14:textId="5C21D5DD" w:rsidR="008265AB" w:rsidRPr="00B97680" w:rsidRDefault="00241244" w:rsidP="00FC3568">
            <w:pPr>
              <w:jc w:val="center"/>
              <w:rPr>
                <w:rFonts w:ascii="Times New Roman" w:hAnsi="Times New Roman" w:cs="Times New Roman"/>
                <w:sz w:val="20"/>
                <w:szCs w:val="20"/>
              </w:rPr>
            </w:pPr>
            <w:r>
              <w:rPr>
                <w:rFonts w:ascii="Times New Roman" w:hAnsi="Times New Roman" w:cs="Times New Roman"/>
                <w:sz w:val="20"/>
                <w:szCs w:val="20"/>
              </w:rPr>
              <w:t>6</w:t>
            </w:r>
          </w:p>
        </w:tc>
      </w:tr>
    </w:tbl>
    <w:p w14:paraId="573B423E" w14:textId="77777777" w:rsidR="008265AB" w:rsidRDefault="008265AB" w:rsidP="00EA69EF">
      <w:pPr>
        <w:rPr>
          <w:rFonts w:ascii="Times New Roman" w:hAnsi="Times New Roman" w:cs="Times New Roman"/>
          <w:b/>
          <w:sz w:val="20"/>
          <w:szCs w:val="20"/>
          <w:highlight w:val="yellow"/>
        </w:rPr>
      </w:pPr>
    </w:p>
    <w:p w14:paraId="238F82EC" w14:textId="15D0FCA0" w:rsidR="00EA69EF" w:rsidRPr="008265AB" w:rsidRDefault="007B57CD" w:rsidP="00EA69EF">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29</w:t>
      </w:r>
      <w:r w:rsidR="00EA69EF" w:rsidRPr="008265AB">
        <w:rPr>
          <w:rFonts w:ascii="Times New Roman" w:hAnsi="Times New Roman" w:cs="Times New Roman"/>
          <w:b/>
          <w:sz w:val="20"/>
          <w:szCs w:val="20"/>
        </w:rPr>
        <w:t xml:space="preserve">. </w:t>
      </w:r>
      <w:r w:rsidR="008265AB" w:rsidRPr="008265AB">
        <w:rPr>
          <w:rFonts w:ascii="Times New Roman" w:hAnsi="Times New Roman" w:cs="Times New Roman"/>
          <w:sz w:val="20"/>
          <w:szCs w:val="20"/>
        </w:rPr>
        <w:t>How many times a day do</w:t>
      </w:r>
      <w:r w:rsidR="00EA69EF" w:rsidRPr="008265AB">
        <w:rPr>
          <w:rFonts w:ascii="Times New Roman" w:hAnsi="Times New Roman" w:cs="Times New Roman"/>
          <w:sz w:val="20"/>
          <w:szCs w:val="20"/>
        </w:rPr>
        <w:t xml:space="preserve"> you brush and floss your teeth? </w:t>
      </w:r>
      <w:r w:rsidR="008265AB" w:rsidRPr="008265AB">
        <w:rPr>
          <w:rFonts w:ascii="Times New Roman" w:hAnsi="Times New Roman" w:cs="Times New Roman"/>
          <w:b/>
          <w:sz w:val="20"/>
          <w:szCs w:val="20"/>
        </w:rPr>
        <w:t xml:space="preserve">None [ ] Once [ ] Twice [ ] </w:t>
      </w:r>
      <w:r w:rsidR="008265AB">
        <w:rPr>
          <w:rFonts w:ascii="Times New Roman" w:hAnsi="Times New Roman" w:cs="Times New Roman"/>
          <w:b/>
          <w:sz w:val="20"/>
          <w:szCs w:val="20"/>
        </w:rPr>
        <w:t>3</w:t>
      </w:r>
      <w:r w:rsidR="008265AB" w:rsidRPr="008265AB">
        <w:rPr>
          <w:rFonts w:ascii="Times New Roman" w:hAnsi="Times New Roman" w:cs="Times New Roman"/>
          <w:b/>
          <w:sz w:val="20"/>
          <w:szCs w:val="20"/>
        </w:rPr>
        <w:t xml:space="preserve"> times or more [ ]</w:t>
      </w:r>
    </w:p>
    <w:p w14:paraId="0667883A" w14:textId="46B04B58" w:rsidR="008265AB" w:rsidRPr="008265AB" w:rsidRDefault="00DA7ECA" w:rsidP="00EA69EF">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30</w:t>
      </w:r>
      <w:r w:rsidR="00EA69EF" w:rsidRPr="008265AB">
        <w:rPr>
          <w:rFonts w:ascii="Times New Roman" w:hAnsi="Times New Roman" w:cs="Times New Roman"/>
          <w:sz w:val="20"/>
          <w:szCs w:val="20"/>
        </w:rPr>
        <w:t xml:space="preserve">. </w:t>
      </w:r>
      <w:r w:rsidR="008265AB" w:rsidRPr="008265AB">
        <w:rPr>
          <w:rFonts w:ascii="Times New Roman" w:hAnsi="Times New Roman" w:cs="Times New Roman"/>
          <w:sz w:val="20"/>
          <w:szCs w:val="20"/>
        </w:rPr>
        <w:t xml:space="preserve">How </w:t>
      </w:r>
      <w:r w:rsidR="008265AB">
        <w:rPr>
          <w:rFonts w:ascii="Times New Roman" w:hAnsi="Times New Roman" w:cs="Times New Roman"/>
          <w:sz w:val="20"/>
          <w:szCs w:val="20"/>
        </w:rPr>
        <w:t>frequently</w:t>
      </w:r>
      <w:r w:rsidR="008265AB" w:rsidRPr="008265AB">
        <w:rPr>
          <w:rFonts w:ascii="Times New Roman" w:hAnsi="Times New Roman" w:cs="Times New Roman"/>
          <w:sz w:val="20"/>
          <w:szCs w:val="20"/>
        </w:rPr>
        <w:t xml:space="preserve"> do you visit a dentist to review your dental health in a year? </w:t>
      </w:r>
      <w:r w:rsidR="008265AB" w:rsidRPr="008265AB">
        <w:rPr>
          <w:rFonts w:ascii="Times New Roman" w:hAnsi="Times New Roman" w:cs="Times New Roman"/>
          <w:b/>
          <w:sz w:val="20"/>
          <w:szCs w:val="20"/>
        </w:rPr>
        <w:t xml:space="preserve">None [ ] Once [ ] Twice [ ] </w:t>
      </w:r>
      <w:r w:rsidR="008265AB">
        <w:rPr>
          <w:rFonts w:ascii="Times New Roman" w:hAnsi="Times New Roman" w:cs="Times New Roman"/>
          <w:b/>
          <w:sz w:val="20"/>
          <w:szCs w:val="20"/>
        </w:rPr>
        <w:t>3</w:t>
      </w:r>
      <w:r w:rsidR="008265AB" w:rsidRPr="008265AB">
        <w:rPr>
          <w:rFonts w:ascii="Times New Roman" w:hAnsi="Times New Roman" w:cs="Times New Roman"/>
          <w:b/>
          <w:sz w:val="20"/>
          <w:szCs w:val="20"/>
        </w:rPr>
        <w:t xml:space="preserve"> times or more [ ]</w:t>
      </w:r>
    </w:p>
    <w:p w14:paraId="7802AA4A" w14:textId="5CE5FA3D" w:rsidR="00EA69EF" w:rsidRPr="008265AB" w:rsidRDefault="00DA7ECA" w:rsidP="00E46765">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31</w:t>
      </w:r>
      <w:r w:rsidR="008265AB" w:rsidRPr="008265AB">
        <w:rPr>
          <w:rFonts w:ascii="Times New Roman" w:hAnsi="Times New Roman" w:cs="Times New Roman"/>
          <w:sz w:val="20"/>
          <w:szCs w:val="20"/>
        </w:rPr>
        <w:t>. How often do you do a medical checkup in a year</w:t>
      </w:r>
      <w:r w:rsidR="00EA69EF" w:rsidRPr="008265AB">
        <w:rPr>
          <w:rFonts w:ascii="Times New Roman" w:hAnsi="Times New Roman" w:cs="Times New Roman"/>
          <w:sz w:val="20"/>
          <w:szCs w:val="20"/>
        </w:rPr>
        <w:t xml:space="preserve">? </w:t>
      </w:r>
      <w:r w:rsidR="008265AB" w:rsidRPr="008265AB">
        <w:rPr>
          <w:rFonts w:ascii="Times New Roman" w:hAnsi="Times New Roman" w:cs="Times New Roman"/>
          <w:b/>
          <w:sz w:val="20"/>
          <w:szCs w:val="20"/>
        </w:rPr>
        <w:t>None [ ] Once [ ] Twice [ ] 3 times or more [ ]</w:t>
      </w:r>
    </w:p>
    <w:p w14:paraId="194BC29C" w14:textId="5BBF47FA" w:rsidR="00EA69EF" w:rsidRPr="008265AB" w:rsidRDefault="007B57CD" w:rsidP="00EA69EF">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32</w:t>
      </w:r>
      <w:r w:rsidR="00EA69EF" w:rsidRPr="008265AB">
        <w:rPr>
          <w:rFonts w:ascii="Times New Roman" w:hAnsi="Times New Roman" w:cs="Times New Roman"/>
          <w:sz w:val="20"/>
          <w:szCs w:val="20"/>
        </w:rPr>
        <w:t xml:space="preserve">. Do you </w:t>
      </w:r>
      <w:r w:rsidR="008265AB" w:rsidRPr="008265AB">
        <w:rPr>
          <w:rFonts w:ascii="Times New Roman" w:hAnsi="Times New Roman" w:cs="Times New Roman"/>
          <w:sz w:val="20"/>
          <w:szCs w:val="20"/>
        </w:rPr>
        <w:t>use condoms in all your sexual encounters</w:t>
      </w:r>
      <w:r w:rsidR="00EA69EF" w:rsidRPr="008265AB">
        <w:rPr>
          <w:rFonts w:ascii="Times New Roman" w:hAnsi="Times New Roman" w:cs="Times New Roman"/>
          <w:sz w:val="20"/>
          <w:szCs w:val="20"/>
        </w:rPr>
        <w:t xml:space="preserve">? </w:t>
      </w:r>
      <w:r w:rsidR="00EA69EF" w:rsidRPr="008265AB">
        <w:rPr>
          <w:rFonts w:ascii="Times New Roman" w:hAnsi="Times New Roman" w:cs="Times New Roman"/>
          <w:b/>
          <w:sz w:val="20"/>
          <w:szCs w:val="20"/>
        </w:rPr>
        <w:t>Yes [ ] No [ ]</w:t>
      </w:r>
      <w:r w:rsidR="008265AB" w:rsidRPr="008265AB">
        <w:rPr>
          <w:rFonts w:ascii="Times New Roman" w:hAnsi="Times New Roman" w:cs="Times New Roman"/>
          <w:b/>
          <w:sz w:val="20"/>
          <w:szCs w:val="20"/>
        </w:rPr>
        <w:t xml:space="preserve"> Not applicable [ ]</w:t>
      </w:r>
    </w:p>
    <w:p w14:paraId="0A75998A" w14:textId="6DFC2C58" w:rsidR="00EA69EF" w:rsidRPr="008265AB" w:rsidRDefault="007B57CD" w:rsidP="00EA69EF">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33</w:t>
      </w:r>
      <w:r w:rsidR="00EA69EF" w:rsidRPr="008265AB">
        <w:rPr>
          <w:rFonts w:ascii="Times New Roman" w:hAnsi="Times New Roman" w:cs="Times New Roman"/>
          <w:sz w:val="20"/>
          <w:szCs w:val="20"/>
        </w:rPr>
        <w:t xml:space="preserve">. </w:t>
      </w:r>
      <w:r w:rsidR="008265AB" w:rsidRPr="008265AB">
        <w:rPr>
          <w:rFonts w:ascii="Times New Roman" w:hAnsi="Times New Roman" w:cs="Times New Roman"/>
          <w:sz w:val="20"/>
          <w:szCs w:val="20"/>
        </w:rPr>
        <w:t xml:space="preserve">How many minutes on average do you exercise in a week? </w:t>
      </w:r>
      <w:r w:rsidR="008265AB" w:rsidRPr="008265AB">
        <w:rPr>
          <w:rFonts w:ascii="Times New Roman" w:hAnsi="Times New Roman" w:cs="Times New Roman"/>
          <w:b/>
          <w:sz w:val="20"/>
          <w:szCs w:val="20"/>
        </w:rPr>
        <w:t>None [ ] 1-2 Hours [ ] 3-4 Hours [ ] 5-10 Hours [ ] Above 10 Hours [ ]</w:t>
      </w:r>
    </w:p>
    <w:p w14:paraId="5C9005D1" w14:textId="2E5A51F6" w:rsidR="00EA69EF" w:rsidRDefault="007B57CD" w:rsidP="00EA69EF">
      <w:pPr>
        <w:rPr>
          <w:rFonts w:ascii="Times New Roman" w:hAnsi="Times New Roman" w:cs="Times New Roman"/>
          <w:b/>
          <w:sz w:val="20"/>
          <w:szCs w:val="20"/>
        </w:rPr>
      </w:pPr>
      <w:r>
        <w:rPr>
          <w:rFonts w:ascii="Times New Roman" w:hAnsi="Times New Roman" w:cs="Times New Roman"/>
          <w:b/>
          <w:sz w:val="20"/>
          <w:szCs w:val="20"/>
        </w:rPr>
        <w:lastRenderedPageBreak/>
        <w:t>Q</w:t>
      </w:r>
      <w:r w:rsidR="002D06E5">
        <w:rPr>
          <w:rFonts w:ascii="Times New Roman" w:hAnsi="Times New Roman" w:cs="Times New Roman"/>
          <w:b/>
          <w:sz w:val="20"/>
          <w:szCs w:val="20"/>
        </w:rPr>
        <w:t>34</w:t>
      </w:r>
      <w:r w:rsidR="00EA69EF" w:rsidRPr="0036628D">
        <w:rPr>
          <w:rFonts w:ascii="Times New Roman" w:hAnsi="Times New Roman" w:cs="Times New Roman"/>
          <w:sz w:val="20"/>
          <w:szCs w:val="20"/>
        </w:rPr>
        <w:t xml:space="preserve">. Do you want to lose weight and manage your body shape? </w:t>
      </w:r>
      <w:r w:rsidR="00EA69EF" w:rsidRPr="0036628D">
        <w:rPr>
          <w:rFonts w:ascii="Times New Roman" w:hAnsi="Times New Roman" w:cs="Times New Roman"/>
          <w:b/>
          <w:sz w:val="20"/>
          <w:szCs w:val="20"/>
        </w:rPr>
        <w:t>Yes [ ] No [ ]</w:t>
      </w:r>
    </w:p>
    <w:p w14:paraId="1C3C1618" w14:textId="070F1485" w:rsidR="00EA69EF" w:rsidRDefault="00EA69EF" w:rsidP="00EA69EF">
      <w:pPr>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35</w:t>
      </w:r>
      <w:r>
        <w:rPr>
          <w:rFonts w:ascii="Times New Roman" w:hAnsi="Times New Roman" w:cs="Times New Roman"/>
          <w:b/>
          <w:sz w:val="20"/>
          <w:szCs w:val="20"/>
        </w:rPr>
        <w:t xml:space="preserve">. </w:t>
      </w:r>
      <w:r w:rsidRPr="008265AB">
        <w:rPr>
          <w:rFonts w:ascii="Times New Roman" w:hAnsi="Times New Roman" w:cs="Times New Roman"/>
          <w:sz w:val="20"/>
          <w:szCs w:val="20"/>
        </w:rPr>
        <w:t>How concerned are you about your weight now</w:t>
      </w:r>
      <w:r w:rsidR="008265AB">
        <w:rPr>
          <w:rFonts w:ascii="Times New Roman" w:hAnsi="Times New Roman" w:cs="Times New Roman"/>
          <w:b/>
          <w:sz w:val="20"/>
          <w:szCs w:val="20"/>
        </w:rPr>
        <w:t>?</w:t>
      </w:r>
      <w:r>
        <w:rPr>
          <w:rFonts w:ascii="Times New Roman" w:hAnsi="Times New Roman" w:cs="Times New Roman"/>
          <w:b/>
          <w:sz w:val="20"/>
          <w:szCs w:val="20"/>
        </w:rPr>
        <w:t xml:space="preserve"> Not concerned at all [] Not </w:t>
      </w:r>
      <w:r w:rsidR="008265AB">
        <w:rPr>
          <w:rFonts w:ascii="Times New Roman" w:hAnsi="Times New Roman" w:cs="Times New Roman"/>
          <w:b/>
          <w:sz w:val="20"/>
          <w:szCs w:val="20"/>
        </w:rPr>
        <w:t>concerned [</w:t>
      </w:r>
      <w:r>
        <w:rPr>
          <w:rFonts w:ascii="Times New Roman" w:hAnsi="Times New Roman" w:cs="Times New Roman"/>
          <w:b/>
          <w:sz w:val="20"/>
          <w:szCs w:val="20"/>
        </w:rPr>
        <w:t xml:space="preserve"> ] </w:t>
      </w:r>
      <w:r w:rsidR="0036628D">
        <w:rPr>
          <w:rFonts w:ascii="Times New Roman" w:hAnsi="Times New Roman" w:cs="Times New Roman"/>
          <w:b/>
          <w:sz w:val="20"/>
          <w:szCs w:val="20"/>
        </w:rPr>
        <w:t xml:space="preserve">Neutral [ ] Fairly Concerned [ ] Very Concerned [ ] </w:t>
      </w:r>
    </w:p>
    <w:p w14:paraId="77306333" w14:textId="67F37DFE" w:rsidR="0036628D" w:rsidRPr="0036628D" w:rsidRDefault="007B57CD" w:rsidP="00EA69EF">
      <w:pPr>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36</w:t>
      </w:r>
      <w:r w:rsidR="0036628D">
        <w:rPr>
          <w:rFonts w:ascii="Times New Roman" w:hAnsi="Times New Roman" w:cs="Times New Roman"/>
          <w:b/>
          <w:sz w:val="20"/>
          <w:szCs w:val="20"/>
        </w:rPr>
        <w:t xml:space="preserve">. </w:t>
      </w:r>
      <w:r w:rsidR="00816C4C">
        <w:rPr>
          <w:rFonts w:ascii="Times New Roman" w:hAnsi="Times New Roman" w:cs="Times New Roman"/>
          <w:sz w:val="20"/>
          <w:szCs w:val="20"/>
        </w:rPr>
        <w:t>In the past 3 months, which of the following places/events have gone to</w:t>
      </w:r>
      <w:r w:rsidR="0036628D">
        <w:rPr>
          <w:rFonts w:ascii="Times New Roman" w:hAnsi="Times New Roman" w:cs="Times New Roman"/>
          <w:sz w:val="20"/>
          <w:szCs w:val="20"/>
        </w:rPr>
        <w:t xml:space="preserve">? </w:t>
      </w:r>
      <w:r w:rsidR="0036628D" w:rsidRPr="0036628D">
        <w:rPr>
          <w:rFonts w:ascii="Times New Roman" w:hAnsi="Times New Roman" w:cs="Times New Roman"/>
          <w:b/>
          <w:sz w:val="20"/>
          <w:szCs w:val="20"/>
        </w:rPr>
        <w:t xml:space="preserve">(Multiple </w:t>
      </w:r>
      <w:r w:rsidR="0036628D">
        <w:rPr>
          <w:rFonts w:ascii="Times New Roman" w:hAnsi="Times New Roman" w:cs="Times New Roman"/>
          <w:b/>
          <w:sz w:val="20"/>
          <w:szCs w:val="20"/>
        </w:rPr>
        <w:t>Responses</w:t>
      </w:r>
      <w:r w:rsidR="0036628D" w:rsidRPr="0036628D">
        <w:rPr>
          <w:rFonts w:ascii="Times New Roman" w:hAnsi="Times New Roman" w:cs="Times New Roman"/>
          <w:b/>
          <w:sz w:val="20"/>
          <w:szCs w:val="20"/>
        </w:rPr>
        <w:t>)</w:t>
      </w:r>
    </w:p>
    <w:tbl>
      <w:tblPr>
        <w:tblStyle w:val="TableGrid"/>
        <w:tblW w:w="5295" w:type="dxa"/>
        <w:tblLook w:val="04A0" w:firstRow="1" w:lastRow="0" w:firstColumn="1" w:lastColumn="0" w:noHBand="0" w:noVBand="1"/>
      </w:tblPr>
      <w:tblGrid>
        <w:gridCol w:w="3955"/>
        <w:gridCol w:w="1340"/>
      </w:tblGrid>
      <w:tr w:rsidR="0036628D" w:rsidRPr="00B97680" w14:paraId="22404103" w14:textId="77777777" w:rsidTr="00044381">
        <w:trPr>
          <w:trHeight w:val="322"/>
        </w:trPr>
        <w:tc>
          <w:tcPr>
            <w:tcW w:w="3955" w:type="dxa"/>
          </w:tcPr>
          <w:p w14:paraId="6B5C4E8C" w14:textId="3C98B443" w:rsidR="0036628D" w:rsidRPr="00B97680" w:rsidRDefault="00816C4C" w:rsidP="00FC3568">
            <w:pPr>
              <w:tabs>
                <w:tab w:val="left" w:pos="2847"/>
              </w:tabs>
              <w:rPr>
                <w:rFonts w:ascii="Times New Roman" w:hAnsi="Times New Roman" w:cs="Times New Roman"/>
                <w:sz w:val="20"/>
                <w:szCs w:val="20"/>
              </w:rPr>
            </w:pPr>
            <w:r>
              <w:rPr>
                <w:rFonts w:ascii="Times New Roman" w:hAnsi="Times New Roman" w:cs="Times New Roman"/>
                <w:sz w:val="20"/>
                <w:szCs w:val="20"/>
              </w:rPr>
              <w:t>Church/Mosque or temple</w:t>
            </w:r>
          </w:p>
        </w:tc>
        <w:tc>
          <w:tcPr>
            <w:tcW w:w="1340" w:type="dxa"/>
          </w:tcPr>
          <w:p w14:paraId="4F3E4094" w14:textId="77777777" w:rsidR="0036628D" w:rsidRPr="00B97680" w:rsidRDefault="0036628D" w:rsidP="00FC3568">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044381" w:rsidRPr="00B97680" w14:paraId="6AF66241" w14:textId="77777777" w:rsidTr="00044381">
        <w:trPr>
          <w:trHeight w:val="322"/>
        </w:trPr>
        <w:tc>
          <w:tcPr>
            <w:tcW w:w="3955" w:type="dxa"/>
          </w:tcPr>
          <w:p w14:paraId="50FD7667" w14:textId="24941F62" w:rsidR="00044381" w:rsidRDefault="00816C4C" w:rsidP="00FC3568">
            <w:pPr>
              <w:tabs>
                <w:tab w:val="left" w:pos="2847"/>
              </w:tabs>
              <w:rPr>
                <w:rFonts w:ascii="Times New Roman" w:hAnsi="Times New Roman" w:cs="Times New Roman"/>
                <w:sz w:val="20"/>
                <w:szCs w:val="20"/>
              </w:rPr>
            </w:pPr>
            <w:r>
              <w:rPr>
                <w:rFonts w:ascii="Times New Roman" w:hAnsi="Times New Roman" w:cs="Times New Roman"/>
                <w:sz w:val="20"/>
                <w:szCs w:val="20"/>
              </w:rPr>
              <w:t>Night club</w:t>
            </w:r>
          </w:p>
        </w:tc>
        <w:tc>
          <w:tcPr>
            <w:tcW w:w="1340" w:type="dxa"/>
          </w:tcPr>
          <w:p w14:paraId="26B438DE" w14:textId="77DBB01D" w:rsidR="00044381" w:rsidRPr="00B97680" w:rsidRDefault="00044381" w:rsidP="00FC3568">
            <w:pPr>
              <w:jc w:val="center"/>
              <w:rPr>
                <w:rFonts w:ascii="Times New Roman" w:hAnsi="Times New Roman" w:cs="Times New Roman"/>
                <w:sz w:val="20"/>
                <w:szCs w:val="20"/>
              </w:rPr>
            </w:pPr>
            <w:r>
              <w:rPr>
                <w:rFonts w:ascii="Times New Roman" w:hAnsi="Times New Roman" w:cs="Times New Roman"/>
                <w:sz w:val="20"/>
                <w:szCs w:val="20"/>
              </w:rPr>
              <w:t>2</w:t>
            </w:r>
          </w:p>
        </w:tc>
      </w:tr>
      <w:tr w:rsidR="0036628D" w:rsidRPr="00B97680" w14:paraId="5FE527C8" w14:textId="77777777" w:rsidTr="00044381">
        <w:trPr>
          <w:trHeight w:val="322"/>
        </w:trPr>
        <w:tc>
          <w:tcPr>
            <w:tcW w:w="3955" w:type="dxa"/>
          </w:tcPr>
          <w:p w14:paraId="160AE25D" w14:textId="437DE34C" w:rsidR="0036628D" w:rsidRPr="00B97680" w:rsidRDefault="00816C4C" w:rsidP="00FC3568">
            <w:pPr>
              <w:rPr>
                <w:rFonts w:ascii="Times New Roman" w:hAnsi="Times New Roman" w:cs="Times New Roman"/>
                <w:sz w:val="20"/>
                <w:szCs w:val="20"/>
              </w:rPr>
            </w:pPr>
            <w:r>
              <w:rPr>
                <w:rFonts w:ascii="Times New Roman" w:hAnsi="Times New Roman" w:cs="Times New Roman"/>
                <w:sz w:val="20"/>
                <w:szCs w:val="20"/>
              </w:rPr>
              <w:t>Football matches</w:t>
            </w:r>
            <w:r w:rsidR="0036628D" w:rsidRPr="00B97680">
              <w:rPr>
                <w:rFonts w:ascii="Times New Roman" w:hAnsi="Times New Roman" w:cs="Times New Roman"/>
                <w:sz w:val="20"/>
                <w:szCs w:val="20"/>
              </w:rPr>
              <w:t xml:space="preserve"> </w:t>
            </w:r>
          </w:p>
        </w:tc>
        <w:tc>
          <w:tcPr>
            <w:tcW w:w="1340" w:type="dxa"/>
          </w:tcPr>
          <w:p w14:paraId="3A9ACE32" w14:textId="1EF657CA" w:rsidR="0036628D" w:rsidRPr="00B97680" w:rsidRDefault="00044381" w:rsidP="00FC3568">
            <w:pPr>
              <w:jc w:val="center"/>
              <w:rPr>
                <w:rFonts w:ascii="Times New Roman" w:hAnsi="Times New Roman" w:cs="Times New Roman"/>
                <w:sz w:val="20"/>
                <w:szCs w:val="20"/>
              </w:rPr>
            </w:pPr>
            <w:r>
              <w:rPr>
                <w:rFonts w:ascii="Times New Roman" w:hAnsi="Times New Roman" w:cs="Times New Roman"/>
                <w:sz w:val="20"/>
                <w:szCs w:val="20"/>
              </w:rPr>
              <w:t>3</w:t>
            </w:r>
          </w:p>
        </w:tc>
      </w:tr>
      <w:tr w:rsidR="0036628D" w:rsidRPr="00B97680" w14:paraId="26ACE8F1" w14:textId="77777777" w:rsidTr="00044381">
        <w:trPr>
          <w:trHeight w:val="322"/>
        </w:trPr>
        <w:tc>
          <w:tcPr>
            <w:tcW w:w="3955" w:type="dxa"/>
          </w:tcPr>
          <w:p w14:paraId="753418C4" w14:textId="490BB524" w:rsidR="0036628D" w:rsidRPr="00B97680" w:rsidRDefault="00816C4C" w:rsidP="00FC3568">
            <w:pPr>
              <w:rPr>
                <w:rFonts w:ascii="Times New Roman" w:hAnsi="Times New Roman" w:cs="Times New Roman"/>
                <w:sz w:val="20"/>
                <w:szCs w:val="20"/>
              </w:rPr>
            </w:pPr>
            <w:r>
              <w:rPr>
                <w:rFonts w:ascii="Times New Roman" w:hAnsi="Times New Roman" w:cs="Times New Roman"/>
                <w:sz w:val="20"/>
                <w:szCs w:val="20"/>
              </w:rPr>
              <w:t>Concerts</w:t>
            </w:r>
          </w:p>
        </w:tc>
        <w:tc>
          <w:tcPr>
            <w:tcW w:w="1340" w:type="dxa"/>
          </w:tcPr>
          <w:p w14:paraId="6AA713BB" w14:textId="74D42756" w:rsidR="0036628D" w:rsidRPr="00B97680" w:rsidRDefault="00044381" w:rsidP="00FC3568">
            <w:pPr>
              <w:jc w:val="center"/>
              <w:rPr>
                <w:rFonts w:ascii="Times New Roman" w:hAnsi="Times New Roman" w:cs="Times New Roman"/>
                <w:sz w:val="20"/>
                <w:szCs w:val="20"/>
              </w:rPr>
            </w:pPr>
            <w:r>
              <w:rPr>
                <w:rFonts w:ascii="Times New Roman" w:hAnsi="Times New Roman" w:cs="Times New Roman"/>
                <w:sz w:val="20"/>
                <w:szCs w:val="20"/>
              </w:rPr>
              <w:t>4</w:t>
            </w:r>
          </w:p>
        </w:tc>
      </w:tr>
      <w:tr w:rsidR="00816C4C" w:rsidRPr="00B97680" w14:paraId="233FA219" w14:textId="77777777" w:rsidTr="00044381">
        <w:trPr>
          <w:trHeight w:val="322"/>
        </w:trPr>
        <w:tc>
          <w:tcPr>
            <w:tcW w:w="3955" w:type="dxa"/>
          </w:tcPr>
          <w:p w14:paraId="0F223C54" w14:textId="23493549" w:rsidR="00816C4C" w:rsidRDefault="00816C4C" w:rsidP="00FC3568">
            <w:pPr>
              <w:rPr>
                <w:rFonts w:ascii="Times New Roman" w:hAnsi="Times New Roman" w:cs="Times New Roman"/>
                <w:sz w:val="20"/>
                <w:szCs w:val="20"/>
              </w:rPr>
            </w:pPr>
            <w:r>
              <w:rPr>
                <w:rFonts w:ascii="Times New Roman" w:hAnsi="Times New Roman" w:cs="Times New Roman"/>
                <w:sz w:val="20"/>
                <w:szCs w:val="20"/>
              </w:rPr>
              <w:t>Parks</w:t>
            </w:r>
          </w:p>
        </w:tc>
        <w:tc>
          <w:tcPr>
            <w:tcW w:w="1340" w:type="dxa"/>
          </w:tcPr>
          <w:p w14:paraId="2F712906" w14:textId="7382C175" w:rsidR="00816C4C" w:rsidRDefault="00816C4C" w:rsidP="00FC3568">
            <w:pPr>
              <w:jc w:val="center"/>
              <w:rPr>
                <w:rFonts w:ascii="Times New Roman" w:hAnsi="Times New Roman" w:cs="Times New Roman"/>
                <w:sz w:val="20"/>
                <w:szCs w:val="20"/>
              </w:rPr>
            </w:pPr>
            <w:r>
              <w:rPr>
                <w:rFonts w:ascii="Times New Roman" w:hAnsi="Times New Roman" w:cs="Times New Roman"/>
                <w:sz w:val="20"/>
                <w:szCs w:val="20"/>
              </w:rPr>
              <w:t>4</w:t>
            </w:r>
          </w:p>
        </w:tc>
      </w:tr>
      <w:tr w:rsidR="00816C4C" w:rsidRPr="00B97680" w14:paraId="508729A6" w14:textId="77777777" w:rsidTr="00044381">
        <w:trPr>
          <w:trHeight w:val="322"/>
        </w:trPr>
        <w:tc>
          <w:tcPr>
            <w:tcW w:w="3955" w:type="dxa"/>
          </w:tcPr>
          <w:p w14:paraId="0FE3C275" w14:textId="34CB3A27" w:rsidR="00816C4C" w:rsidRDefault="00816C4C" w:rsidP="00FC3568">
            <w:pPr>
              <w:rPr>
                <w:rFonts w:ascii="Times New Roman" w:hAnsi="Times New Roman" w:cs="Times New Roman"/>
                <w:sz w:val="20"/>
                <w:szCs w:val="20"/>
              </w:rPr>
            </w:pPr>
            <w:r>
              <w:rPr>
                <w:rFonts w:ascii="Times New Roman" w:hAnsi="Times New Roman" w:cs="Times New Roman"/>
                <w:sz w:val="20"/>
                <w:szCs w:val="20"/>
              </w:rPr>
              <w:t>Other Sporting Event</w:t>
            </w:r>
          </w:p>
        </w:tc>
        <w:tc>
          <w:tcPr>
            <w:tcW w:w="1340" w:type="dxa"/>
          </w:tcPr>
          <w:p w14:paraId="2FA7B994" w14:textId="7A4496CB" w:rsidR="00816C4C" w:rsidRDefault="00816C4C" w:rsidP="00FC3568">
            <w:pPr>
              <w:jc w:val="center"/>
              <w:rPr>
                <w:rFonts w:ascii="Times New Roman" w:hAnsi="Times New Roman" w:cs="Times New Roman"/>
                <w:sz w:val="20"/>
                <w:szCs w:val="20"/>
              </w:rPr>
            </w:pPr>
            <w:r>
              <w:rPr>
                <w:rFonts w:ascii="Times New Roman" w:hAnsi="Times New Roman" w:cs="Times New Roman"/>
                <w:sz w:val="20"/>
                <w:szCs w:val="20"/>
              </w:rPr>
              <w:t>5</w:t>
            </w:r>
          </w:p>
        </w:tc>
      </w:tr>
    </w:tbl>
    <w:p w14:paraId="4828512A" w14:textId="77777777" w:rsidR="00EA69EF" w:rsidRDefault="00EA69EF" w:rsidP="00EA69EF">
      <w:pPr>
        <w:rPr>
          <w:rFonts w:ascii="Times New Roman" w:hAnsi="Times New Roman" w:cs="Times New Roman"/>
          <w:sz w:val="20"/>
          <w:szCs w:val="20"/>
        </w:rPr>
      </w:pPr>
    </w:p>
    <w:p w14:paraId="1B5ECD1A" w14:textId="77777777" w:rsidR="0022549B" w:rsidRDefault="0022549B" w:rsidP="00EA69EF">
      <w:pPr>
        <w:rPr>
          <w:rFonts w:ascii="Times New Roman" w:hAnsi="Times New Roman" w:cs="Times New Roman"/>
          <w:sz w:val="20"/>
          <w:szCs w:val="20"/>
        </w:rPr>
      </w:pPr>
    </w:p>
    <w:p w14:paraId="32EFFE5F" w14:textId="784E44E1" w:rsidR="003553CE" w:rsidRPr="00B97680" w:rsidRDefault="003553CE" w:rsidP="00D32584">
      <w:pPr>
        <w:rPr>
          <w:rFonts w:ascii="Times New Roman" w:hAnsi="Times New Roman" w:cs="Times New Roman"/>
          <w:sz w:val="20"/>
          <w:szCs w:val="20"/>
        </w:rPr>
      </w:pPr>
      <w:r w:rsidRPr="00B97680">
        <w:rPr>
          <w:rFonts w:ascii="Times New Roman" w:hAnsi="Times New Roman" w:cs="Times New Roman"/>
          <w:b/>
          <w:sz w:val="20"/>
          <w:szCs w:val="20"/>
        </w:rPr>
        <w:t>CAREER AND LIFE ASPIRATIONS</w:t>
      </w:r>
    </w:p>
    <w:p w14:paraId="3BFE5AB4" w14:textId="0B616E4C" w:rsidR="008C7192" w:rsidRPr="00B97680" w:rsidRDefault="003553CE" w:rsidP="008C7192">
      <w:pPr>
        <w:tabs>
          <w:tab w:val="left" w:pos="1335"/>
        </w:tabs>
        <w:spacing w:after="0"/>
        <w:rPr>
          <w:rFonts w:ascii="Times New Roman" w:hAnsi="Times New Roman" w:cs="Times New Roman"/>
          <w:sz w:val="20"/>
          <w:szCs w:val="20"/>
        </w:rPr>
      </w:pPr>
      <w:r w:rsidRPr="00B97680">
        <w:rPr>
          <w:rFonts w:ascii="Times New Roman" w:hAnsi="Times New Roman" w:cs="Times New Roman"/>
          <w:b/>
          <w:sz w:val="20"/>
          <w:szCs w:val="20"/>
        </w:rPr>
        <w:t>Q</w:t>
      </w:r>
      <w:r w:rsidR="002D06E5">
        <w:rPr>
          <w:rFonts w:ascii="Times New Roman" w:hAnsi="Times New Roman" w:cs="Times New Roman"/>
          <w:b/>
          <w:sz w:val="20"/>
          <w:szCs w:val="20"/>
        </w:rPr>
        <w:t>37</w:t>
      </w:r>
      <w:r w:rsidR="008C7192" w:rsidRPr="00B97680">
        <w:rPr>
          <w:rFonts w:ascii="Times New Roman" w:hAnsi="Times New Roman" w:cs="Times New Roman"/>
          <w:sz w:val="20"/>
          <w:szCs w:val="20"/>
        </w:rPr>
        <w:t xml:space="preserve">. What is your current career status?   </w:t>
      </w:r>
    </w:p>
    <w:p w14:paraId="27EA7D37" w14:textId="77777777" w:rsidR="008C7192" w:rsidRPr="00B97680" w:rsidRDefault="008C7192" w:rsidP="008C7192">
      <w:pPr>
        <w:tabs>
          <w:tab w:val="left" w:pos="1335"/>
        </w:tabs>
        <w:spacing w:after="0"/>
        <w:rPr>
          <w:rFonts w:ascii="Times New Roman" w:hAnsi="Times New Roman" w:cs="Times New Roman"/>
          <w:sz w:val="20"/>
          <w:szCs w:val="20"/>
        </w:rPr>
      </w:pPr>
      <w:r w:rsidRPr="00B97680">
        <w:rPr>
          <w:rFonts w:ascii="Times New Roman" w:hAnsi="Times New Roman" w:cs="Times New Roman"/>
          <w:sz w:val="20"/>
          <w:szCs w:val="20"/>
        </w:rPr>
        <w:t xml:space="preserve"> </w:t>
      </w:r>
    </w:p>
    <w:tbl>
      <w:tblPr>
        <w:tblStyle w:val="TableGrid"/>
        <w:tblW w:w="5295" w:type="dxa"/>
        <w:tblLook w:val="04A0" w:firstRow="1" w:lastRow="0" w:firstColumn="1" w:lastColumn="0" w:noHBand="0" w:noVBand="1"/>
      </w:tblPr>
      <w:tblGrid>
        <w:gridCol w:w="3038"/>
        <w:gridCol w:w="2257"/>
      </w:tblGrid>
      <w:tr w:rsidR="000D09E3" w:rsidRPr="00B97680" w14:paraId="0893680F" w14:textId="77777777" w:rsidTr="00293767">
        <w:trPr>
          <w:trHeight w:val="322"/>
        </w:trPr>
        <w:tc>
          <w:tcPr>
            <w:tcW w:w="3038" w:type="dxa"/>
          </w:tcPr>
          <w:p w14:paraId="69D267F1" w14:textId="77777777" w:rsidR="008C7192" w:rsidRPr="00B97680" w:rsidRDefault="008C7192" w:rsidP="00820915">
            <w:pPr>
              <w:tabs>
                <w:tab w:val="left" w:pos="2847"/>
              </w:tabs>
              <w:rPr>
                <w:rFonts w:ascii="Times New Roman" w:hAnsi="Times New Roman" w:cs="Times New Roman"/>
                <w:sz w:val="20"/>
                <w:szCs w:val="20"/>
              </w:rPr>
            </w:pPr>
            <w:r w:rsidRPr="00B97680">
              <w:rPr>
                <w:rFonts w:ascii="Times New Roman" w:hAnsi="Times New Roman" w:cs="Times New Roman"/>
                <w:sz w:val="20"/>
                <w:szCs w:val="20"/>
              </w:rPr>
              <w:t>In school</w:t>
            </w:r>
          </w:p>
        </w:tc>
        <w:tc>
          <w:tcPr>
            <w:tcW w:w="2257" w:type="dxa"/>
          </w:tcPr>
          <w:p w14:paraId="47EA74E6"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1</w:t>
            </w:r>
          </w:p>
        </w:tc>
      </w:tr>
      <w:tr w:rsidR="000D09E3" w:rsidRPr="00B97680" w14:paraId="67F4AA7A" w14:textId="77777777" w:rsidTr="00293767">
        <w:trPr>
          <w:trHeight w:val="322"/>
        </w:trPr>
        <w:tc>
          <w:tcPr>
            <w:tcW w:w="3038" w:type="dxa"/>
          </w:tcPr>
          <w:p w14:paraId="1A0BCC63" w14:textId="77777777" w:rsidR="008C7192" w:rsidRPr="00B97680" w:rsidRDefault="008C7192" w:rsidP="00820915">
            <w:pPr>
              <w:rPr>
                <w:rFonts w:ascii="Times New Roman" w:hAnsi="Times New Roman" w:cs="Times New Roman"/>
                <w:sz w:val="20"/>
                <w:szCs w:val="20"/>
              </w:rPr>
            </w:pPr>
            <w:r w:rsidRPr="00B97680">
              <w:rPr>
                <w:rFonts w:ascii="Times New Roman" w:hAnsi="Times New Roman" w:cs="Times New Roman"/>
                <w:sz w:val="20"/>
                <w:szCs w:val="20"/>
              </w:rPr>
              <w:t xml:space="preserve">In college </w:t>
            </w:r>
          </w:p>
        </w:tc>
        <w:tc>
          <w:tcPr>
            <w:tcW w:w="2257" w:type="dxa"/>
          </w:tcPr>
          <w:p w14:paraId="51ACA9A3"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2</w:t>
            </w:r>
          </w:p>
        </w:tc>
      </w:tr>
      <w:tr w:rsidR="000D09E3" w:rsidRPr="00B97680" w14:paraId="36A6F39E" w14:textId="77777777" w:rsidTr="00293767">
        <w:trPr>
          <w:trHeight w:val="322"/>
        </w:trPr>
        <w:tc>
          <w:tcPr>
            <w:tcW w:w="3038" w:type="dxa"/>
          </w:tcPr>
          <w:p w14:paraId="303D097A" w14:textId="77777777" w:rsidR="008C7192" w:rsidRPr="00B97680" w:rsidRDefault="008C7192" w:rsidP="00820915">
            <w:pPr>
              <w:rPr>
                <w:rFonts w:ascii="Times New Roman" w:hAnsi="Times New Roman" w:cs="Times New Roman"/>
                <w:sz w:val="20"/>
                <w:szCs w:val="20"/>
              </w:rPr>
            </w:pPr>
            <w:r w:rsidRPr="00B97680">
              <w:rPr>
                <w:rFonts w:ascii="Times New Roman" w:hAnsi="Times New Roman" w:cs="Times New Roman"/>
                <w:sz w:val="20"/>
                <w:szCs w:val="20"/>
              </w:rPr>
              <w:t>Part time employment</w:t>
            </w:r>
          </w:p>
        </w:tc>
        <w:tc>
          <w:tcPr>
            <w:tcW w:w="2257" w:type="dxa"/>
          </w:tcPr>
          <w:p w14:paraId="30A14A2A"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3</w:t>
            </w:r>
          </w:p>
        </w:tc>
      </w:tr>
      <w:tr w:rsidR="000D09E3" w:rsidRPr="00B97680" w14:paraId="1115725F" w14:textId="77777777" w:rsidTr="00293767">
        <w:trPr>
          <w:trHeight w:val="322"/>
        </w:trPr>
        <w:tc>
          <w:tcPr>
            <w:tcW w:w="3038" w:type="dxa"/>
          </w:tcPr>
          <w:p w14:paraId="3DDCBD61" w14:textId="77777777" w:rsidR="008C7192" w:rsidRPr="00B97680" w:rsidRDefault="008C7192" w:rsidP="00820915">
            <w:pPr>
              <w:tabs>
                <w:tab w:val="left" w:pos="1005"/>
              </w:tabs>
              <w:rPr>
                <w:rFonts w:ascii="Times New Roman" w:hAnsi="Times New Roman" w:cs="Times New Roman"/>
                <w:sz w:val="20"/>
                <w:szCs w:val="20"/>
              </w:rPr>
            </w:pPr>
            <w:r w:rsidRPr="00B97680">
              <w:rPr>
                <w:rFonts w:ascii="Times New Roman" w:hAnsi="Times New Roman" w:cs="Times New Roman"/>
                <w:sz w:val="20"/>
                <w:szCs w:val="20"/>
              </w:rPr>
              <w:t>Employed full time</w:t>
            </w:r>
          </w:p>
        </w:tc>
        <w:tc>
          <w:tcPr>
            <w:tcW w:w="2257" w:type="dxa"/>
          </w:tcPr>
          <w:p w14:paraId="585A08EE"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4</w:t>
            </w:r>
          </w:p>
        </w:tc>
      </w:tr>
      <w:tr w:rsidR="000D09E3" w:rsidRPr="00B97680" w14:paraId="52D0E1AD" w14:textId="77777777" w:rsidTr="00293767">
        <w:trPr>
          <w:trHeight w:val="322"/>
        </w:trPr>
        <w:tc>
          <w:tcPr>
            <w:tcW w:w="3038" w:type="dxa"/>
          </w:tcPr>
          <w:p w14:paraId="7ED16D2A" w14:textId="77777777" w:rsidR="008C7192" w:rsidRPr="00B97680" w:rsidRDefault="008C7192" w:rsidP="00820915">
            <w:pPr>
              <w:rPr>
                <w:rFonts w:ascii="Times New Roman" w:hAnsi="Times New Roman" w:cs="Times New Roman"/>
                <w:sz w:val="20"/>
                <w:szCs w:val="20"/>
              </w:rPr>
            </w:pPr>
            <w:r w:rsidRPr="00B97680">
              <w:rPr>
                <w:rFonts w:ascii="Times New Roman" w:hAnsi="Times New Roman" w:cs="Times New Roman"/>
                <w:sz w:val="20"/>
                <w:szCs w:val="20"/>
              </w:rPr>
              <w:t>Running a business</w:t>
            </w:r>
          </w:p>
        </w:tc>
        <w:tc>
          <w:tcPr>
            <w:tcW w:w="2257" w:type="dxa"/>
          </w:tcPr>
          <w:p w14:paraId="4355EF7A"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571398AE" w14:textId="77777777" w:rsidTr="00293767">
        <w:trPr>
          <w:trHeight w:val="322"/>
        </w:trPr>
        <w:tc>
          <w:tcPr>
            <w:tcW w:w="3038" w:type="dxa"/>
          </w:tcPr>
          <w:p w14:paraId="326E9931" w14:textId="77777777" w:rsidR="008C7192" w:rsidRPr="00B97680" w:rsidRDefault="008C7192" w:rsidP="00820915">
            <w:pPr>
              <w:rPr>
                <w:rFonts w:ascii="Times New Roman" w:hAnsi="Times New Roman" w:cs="Times New Roman"/>
                <w:sz w:val="20"/>
                <w:szCs w:val="20"/>
              </w:rPr>
            </w:pPr>
            <w:r w:rsidRPr="00B97680">
              <w:rPr>
                <w:rFonts w:ascii="Times New Roman" w:hAnsi="Times New Roman" w:cs="Times New Roman"/>
                <w:sz w:val="20"/>
                <w:szCs w:val="20"/>
              </w:rPr>
              <w:t>Unemployed</w:t>
            </w:r>
          </w:p>
        </w:tc>
        <w:tc>
          <w:tcPr>
            <w:tcW w:w="2257" w:type="dxa"/>
          </w:tcPr>
          <w:p w14:paraId="57F7C37E"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6</w:t>
            </w:r>
          </w:p>
        </w:tc>
      </w:tr>
      <w:tr w:rsidR="000D09E3" w:rsidRPr="00B97680" w14:paraId="12A62118" w14:textId="77777777" w:rsidTr="00293767">
        <w:trPr>
          <w:trHeight w:val="322"/>
        </w:trPr>
        <w:tc>
          <w:tcPr>
            <w:tcW w:w="3038" w:type="dxa"/>
          </w:tcPr>
          <w:p w14:paraId="25D5383C" w14:textId="77777777" w:rsidR="008C7192" w:rsidRPr="00B97680" w:rsidRDefault="008C7192" w:rsidP="00820915">
            <w:pPr>
              <w:rPr>
                <w:rFonts w:ascii="Times New Roman" w:hAnsi="Times New Roman" w:cs="Times New Roman"/>
                <w:sz w:val="20"/>
                <w:szCs w:val="20"/>
              </w:rPr>
            </w:pPr>
            <w:r w:rsidRPr="00B97680">
              <w:rPr>
                <w:rFonts w:ascii="Times New Roman" w:hAnsi="Times New Roman" w:cs="Times New Roman"/>
                <w:sz w:val="20"/>
                <w:szCs w:val="20"/>
              </w:rPr>
              <w:t>DK/Refused</w:t>
            </w:r>
          </w:p>
        </w:tc>
        <w:tc>
          <w:tcPr>
            <w:tcW w:w="2257" w:type="dxa"/>
          </w:tcPr>
          <w:p w14:paraId="7FDB1449" w14:textId="77777777" w:rsidR="008C7192" w:rsidRPr="00B97680" w:rsidRDefault="008C7192" w:rsidP="00820915">
            <w:pPr>
              <w:jc w:val="center"/>
              <w:rPr>
                <w:rFonts w:ascii="Times New Roman" w:hAnsi="Times New Roman" w:cs="Times New Roman"/>
                <w:sz w:val="20"/>
                <w:szCs w:val="20"/>
              </w:rPr>
            </w:pPr>
            <w:r w:rsidRPr="00B97680">
              <w:rPr>
                <w:rFonts w:ascii="Times New Roman" w:hAnsi="Times New Roman" w:cs="Times New Roman"/>
                <w:sz w:val="20"/>
                <w:szCs w:val="20"/>
              </w:rPr>
              <w:t>7</w:t>
            </w:r>
          </w:p>
        </w:tc>
      </w:tr>
    </w:tbl>
    <w:p w14:paraId="0A5050D7" w14:textId="77777777" w:rsidR="008C7192" w:rsidRPr="00B97680" w:rsidRDefault="008C7192" w:rsidP="008C7192">
      <w:pPr>
        <w:tabs>
          <w:tab w:val="left" w:pos="1335"/>
        </w:tabs>
        <w:spacing w:after="0"/>
        <w:rPr>
          <w:rFonts w:ascii="Times New Roman" w:hAnsi="Times New Roman" w:cs="Times New Roman"/>
          <w:sz w:val="20"/>
          <w:szCs w:val="20"/>
        </w:rPr>
      </w:pPr>
    </w:p>
    <w:p w14:paraId="6AF1DBFD" w14:textId="269E71BA" w:rsidR="00DB6BCD" w:rsidRPr="00B97680" w:rsidRDefault="00DA7ECA" w:rsidP="008C7192">
      <w:pPr>
        <w:tabs>
          <w:tab w:val="left" w:pos="1335"/>
        </w:tabs>
        <w:spacing w:after="0"/>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38</w:t>
      </w:r>
      <w:r w:rsidR="00DB6BCD" w:rsidRPr="00B97680">
        <w:rPr>
          <w:rFonts w:ascii="Times New Roman" w:hAnsi="Times New Roman" w:cs="Times New Roman"/>
          <w:b/>
          <w:sz w:val="20"/>
          <w:szCs w:val="20"/>
        </w:rPr>
        <w:t>.</w:t>
      </w:r>
      <w:r w:rsidR="00DB6BCD" w:rsidRPr="00B97680">
        <w:rPr>
          <w:rFonts w:ascii="Times New Roman" w:hAnsi="Times New Roman" w:cs="Times New Roman"/>
          <w:sz w:val="20"/>
          <w:szCs w:val="20"/>
        </w:rPr>
        <w:t xml:space="preserve"> </w:t>
      </w:r>
      <w:r w:rsidR="005C4975" w:rsidRPr="00B97680">
        <w:rPr>
          <w:rFonts w:ascii="Times New Roman" w:hAnsi="Times New Roman" w:cs="Times New Roman"/>
          <w:sz w:val="20"/>
          <w:szCs w:val="20"/>
        </w:rPr>
        <w:t>What is your</w:t>
      </w:r>
      <w:r w:rsidR="00030727">
        <w:rPr>
          <w:rFonts w:ascii="Times New Roman" w:hAnsi="Times New Roman" w:cs="Times New Roman"/>
          <w:sz w:val="20"/>
          <w:szCs w:val="20"/>
        </w:rPr>
        <w:t xml:space="preserve"> </w:t>
      </w:r>
      <w:r w:rsidR="00030727" w:rsidRPr="00B97680">
        <w:rPr>
          <w:rFonts w:ascii="Times New Roman" w:hAnsi="Times New Roman" w:cs="Times New Roman"/>
          <w:sz w:val="20"/>
          <w:szCs w:val="20"/>
        </w:rPr>
        <w:t>average</w:t>
      </w:r>
      <w:r w:rsidR="005C4975" w:rsidRPr="00B97680">
        <w:rPr>
          <w:rFonts w:ascii="Times New Roman" w:hAnsi="Times New Roman" w:cs="Times New Roman"/>
          <w:sz w:val="20"/>
          <w:szCs w:val="20"/>
        </w:rPr>
        <w:t xml:space="preserve"> household monthly income</w:t>
      </w:r>
      <w:r w:rsidR="00DB6BCD" w:rsidRPr="00B97680">
        <w:rPr>
          <w:rFonts w:ascii="Times New Roman" w:hAnsi="Times New Roman" w:cs="Times New Roman"/>
          <w:sz w:val="20"/>
          <w:szCs w:val="20"/>
        </w:rPr>
        <w:t xml:space="preserve">? </w:t>
      </w:r>
    </w:p>
    <w:p w14:paraId="5D86ED25" w14:textId="77777777" w:rsidR="00D20277" w:rsidRPr="00B97680" w:rsidRDefault="00D20277" w:rsidP="008C7192">
      <w:pPr>
        <w:tabs>
          <w:tab w:val="left" w:pos="1335"/>
        </w:tabs>
        <w:spacing w:after="0"/>
        <w:rPr>
          <w:rFonts w:ascii="Times New Roman" w:hAnsi="Times New Roman" w:cs="Times New Roman"/>
          <w:sz w:val="20"/>
          <w:szCs w:val="20"/>
        </w:rPr>
      </w:pPr>
    </w:p>
    <w:p w14:paraId="4B95CB89" w14:textId="1D2AF794" w:rsidR="00D20277" w:rsidRPr="00B97680" w:rsidRDefault="00D20277" w:rsidP="00D20277">
      <w:pPr>
        <w:shd w:val="clear" w:color="auto" w:fill="FFFFFF"/>
        <w:spacing w:after="0"/>
        <w:rPr>
          <w:rFonts w:ascii="Times New Roman" w:eastAsia="Times New Roman" w:hAnsi="Times New Roman" w:cs="Times New Roman"/>
          <w:bCs/>
          <w:sz w:val="20"/>
          <w:szCs w:val="20"/>
          <w:bdr w:val="none" w:sz="0" w:space="0" w:color="auto" w:frame="1"/>
        </w:rPr>
      </w:pPr>
      <w:r w:rsidRPr="00B97680">
        <w:rPr>
          <w:rFonts w:ascii="Times New Roman" w:eastAsia="Times New Roman" w:hAnsi="Times New Roman" w:cs="Times New Roman"/>
          <w:bCs/>
          <w:sz w:val="20"/>
          <w:szCs w:val="20"/>
          <w:bdr w:val="none" w:sz="0" w:space="0" w:color="auto" w:frame="1"/>
        </w:rPr>
        <w:t xml:space="preserve">&lt;30,000 [  ] 30,000 – 50,000 [ ] 50,001 – 70,000 [ ] 70,001-100,000 [  ] 100,001-150,000 [  ] 150,000 </w:t>
      </w:r>
      <w:r w:rsidR="006C4CF3" w:rsidRPr="00B97680">
        <w:rPr>
          <w:rFonts w:ascii="Times New Roman" w:eastAsia="Times New Roman" w:hAnsi="Times New Roman" w:cs="Times New Roman"/>
          <w:bCs/>
          <w:sz w:val="20"/>
          <w:szCs w:val="20"/>
          <w:bdr w:val="none" w:sz="0" w:space="0" w:color="auto" w:frame="1"/>
        </w:rPr>
        <w:t>- 200,000 [</w:t>
      </w:r>
      <w:r w:rsidRPr="00B97680">
        <w:rPr>
          <w:rFonts w:ascii="Times New Roman" w:eastAsia="Times New Roman" w:hAnsi="Times New Roman" w:cs="Times New Roman"/>
          <w:bCs/>
          <w:sz w:val="20"/>
          <w:szCs w:val="20"/>
          <w:bdr w:val="none" w:sz="0" w:space="0" w:color="auto" w:frame="1"/>
        </w:rPr>
        <w:t xml:space="preserve"> ] Above 200,000 [ ] </w:t>
      </w:r>
      <w:r w:rsidR="006C4CF3" w:rsidRPr="00B97680">
        <w:rPr>
          <w:rFonts w:ascii="Times New Roman" w:eastAsia="Times New Roman" w:hAnsi="Times New Roman" w:cs="Times New Roman"/>
          <w:bCs/>
          <w:sz w:val="20"/>
          <w:szCs w:val="20"/>
          <w:bdr w:val="none" w:sz="0" w:space="0" w:color="auto" w:frame="1"/>
        </w:rPr>
        <w:t>Do not want to disclose [ ]</w:t>
      </w:r>
    </w:p>
    <w:p w14:paraId="1C448541" w14:textId="77777777" w:rsidR="00D20277" w:rsidRPr="00B97680" w:rsidRDefault="00D20277" w:rsidP="008C7192">
      <w:pPr>
        <w:tabs>
          <w:tab w:val="left" w:pos="1335"/>
        </w:tabs>
        <w:spacing w:after="0"/>
        <w:rPr>
          <w:rFonts w:ascii="Times New Roman" w:hAnsi="Times New Roman" w:cs="Times New Roman"/>
          <w:sz w:val="20"/>
          <w:szCs w:val="20"/>
        </w:rPr>
      </w:pPr>
    </w:p>
    <w:p w14:paraId="463A07A5" w14:textId="603373EF" w:rsidR="008C7192" w:rsidRDefault="003553CE" w:rsidP="008C7192">
      <w:pPr>
        <w:tabs>
          <w:tab w:val="left" w:pos="1335"/>
        </w:tabs>
        <w:spacing w:after="0"/>
        <w:rPr>
          <w:rFonts w:ascii="Times New Roman" w:hAnsi="Times New Roman" w:cs="Times New Roman"/>
          <w:sz w:val="20"/>
          <w:szCs w:val="20"/>
        </w:rPr>
      </w:pPr>
      <w:r w:rsidRPr="00B97680">
        <w:rPr>
          <w:rFonts w:ascii="Times New Roman" w:hAnsi="Times New Roman" w:cs="Times New Roman"/>
          <w:b/>
          <w:sz w:val="20"/>
          <w:szCs w:val="20"/>
        </w:rPr>
        <w:t>Q</w:t>
      </w:r>
      <w:r w:rsidR="002D06E5">
        <w:rPr>
          <w:rFonts w:ascii="Times New Roman" w:hAnsi="Times New Roman" w:cs="Times New Roman"/>
          <w:b/>
          <w:sz w:val="20"/>
          <w:szCs w:val="20"/>
        </w:rPr>
        <w:t>39</w:t>
      </w:r>
      <w:r w:rsidR="008C7192" w:rsidRPr="00B97680">
        <w:rPr>
          <w:rFonts w:ascii="Times New Roman" w:hAnsi="Times New Roman" w:cs="Times New Roman"/>
          <w:b/>
          <w:sz w:val="20"/>
          <w:szCs w:val="20"/>
        </w:rPr>
        <w:t>.</w:t>
      </w:r>
      <w:r w:rsidR="008C7192" w:rsidRPr="00B97680">
        <w:rPr>
          <w:rFonts w:ascii="Times New Roman" w:hAnsi="Times New Roman" w:cs="Times New Roman"/>
          <w:sz w:val="20"/>
          <w:szCs w:val="20"/>
        </w:rPr>
        <w:t xml:space="preserve"> </w:t>
      </w:r>
      <w:r w:rsidR="002035A3" w:rsidRPr="00332020">
        <w:rPr>
          <w:rFonts w:ascii="Times New Roman" w:hAnsi="Times New Roman" w:cs="Times New Roman"/>
          <w:i/>
          <w:sz w:val="20"/>
          <w:szCs w:val="20"/>
        </w:rPr>
        <w:t>(For all except ru</w:t>
      </w:r>
      <w:r w:rsidR="00030727" w:rsidRPr="00332020">
        <w:rPr>
          <w:rFonts w:ascii="Times New Roman" w:hAnsi="Times New Roman" w:cs="Times New Roman"/>
          <w:i/>
          <w:sz w:val="20"/>
          <w:szCs w:val="20"/>
        </w:rPr>
        <w:t xml:space="preserve">nning a business </w:t>
      </w:r>
      <w:r w:rsidR="00387687">
        <w:rPr>
          <w:rFonts w:ascii="Times New Roman" w:hAnsi="Times New Roman" w:cs="Times New Roman"/>
          <w:i/>
          <w:sz w:val="20"/>
          <w:szCs w:val="20"/>
        </w:rPr>
        <w:t>full-time</w:t>
      </w:r>
      <w:r w:rsidR="00030727" w:rsidRPr="00332020">
        <w:rPr>
          <w:rFonts w:ascii="Times New Roman" w:hAnsi="Times New Roman" w:cs="Times New Roman"/>
          <w:i/>
          <w:sz w:val="20"/>
          <w:szCs w:val="20"/>
        </w:rPr>
        <w:t xml:space="preserve"> in Q26</w:t>
      </w:r>
      <w:r w:rsidR="002035A3" w:rsidRPr="00332020">
        <w:rPr>
          <w:rFonts w:ascii="Times New Roman" w:hAnsi="Times New Roman" w:cs="Times New Roman"/>
          <w:i/>
          <w:sz w:val="20"/>
          <w:szCs w:val="20"/>
        </w:rPr>
        <w:t xml:space="preserve"> above)</w:t>
      </w:r>
      <w:r w:rsidR="00332020" w:rsidRPr="00332020">
        <w:rPr>
          <w:rFonts w:ascii="Times New Roman" w:hAnsi="Times New Roman" w:cs="Times New Roman"/>
          <w:i/>
          <w:sz w:val="20"/>
          <w:szCs w:val="20"/>
        </w:rPr>
        <w:t>.</w:t>
      </w:r>
      <w:r w:rsidR="00332020">
        <w:rPr>
          <w:rFonts w:ascii="Times New Roman" w:hAnsi="Times New Roman" w:cs="Times New Roman"/>
          <w:sz w:val="20"/>
          <w:szCs w:val="20"/>
        </w:rPr>
        <w:t xml:space="preserve"> </w:t>
      </w:r>
      <w:r w:rsidR="0062601D">
        <w:rPr>
          <w:rFonts w:ascii="Times New Roman" w:hAnsi="Times New Roman" w:cs="Times New Roman"/>
          <w:sz w:val="20"/>
          <w:szCs w:val="20"/>
        </w:rPr>
        <w:t xml:space="preserve">a) </w:t>
      </w:r>
      <w:r w:rsidR="008C7192" w:rsidRPr="00B97680">
        <w:rPr>
          <w:rFonts w:ascii="Times New Roman" w:hAnsi="Times New Roman" w:cs="Times New Roman"/>
          <w:sz w:val="20"/>
          <w:szCs w:val="20"/>
        </w:rPr>
        <w:t xml:space="preserve">Do you own </w:t>
      </w:r>
      <w:r w:rsidR="00DB6BCD" w:rsidRPr="00B97680">
        <w:rPr>
          <w:rFonts w:ascii="Times New Roman" w:hAnsi="Times New Roman" w:cs="Times New Roman"/>
          <w:sz w:val="20"/>
          <w:szCs w:val="20"/>
        </w:rPr>
        <w:t xml:space="preserve">a </w:t>
      </w:r>
      <w:r w:rsidR="00216ED5">
        <w:rPr>
          <w:rFonts w:ascii="Times New Roman" w:hAnsi="Times New Roman" w:cs="Times New Roman"/>
          <w:sz w:val="20"/>
          <w:szCs w:val="20"/>
        </w:rPr>
        <w:t xml:space="preserve">side </w:t>
      </w:r>
      <w:r w:rsidR="002035A3">
        <w:rPr>
          <w:rFonts w:ascii="Times New Roman" w:hAnsi="Times New Roman" w:cs="Times New Roman"/>
          <w:sz w:val="20"/>
          <w:szCs w:val="20"/>
        </w:rPr>
        <w:t>hustle/</w:t>
      </w:r>
      <w:r w:rsidR="008C7192" w:rsidRPr="00B97680">
        <w:rPr>
          <w:rFonts w:ascii="Times New Roman" w:hAnsi="Times New Roman" w:cs="Times New Roman"/>
          <w:sz w:val="20"/>
          <w:szCs w:val="20"/>
        </w:rPr>
        <w:t>business?   Yes [1]</w:t>
      </w:r>
      <w:r w:rsidR="008C7192" w:rsidRPr="00B97680">
        <w:rPr>
          <w:rFonts w:ascii="Times New Roman" w:hAnsi="Times New Roman" w:cs="Times New Roman"/>
          <w:sz w:val="20"/>
          <w:szCs w:val="20"/>
        </w:rPr>
        <w:tab/>
        <w:t>No [1]</w:t>
      </w:r>
    </w:p>
    <w:p w14:paraId="303749C2" w14:textId="08EBCB2E" w:rsidR="00A6533C" w:rsidRPr="00332020" w:rsidRDefault="0062601D" w:rsidP="008C7192">
      <w:pPr>
        <w:tabs>
          <w:tab w:val="left" w:pos="1335"/>
        </w:tabs>
        <w:spacing w:after="0"/>
        <w:rPr>
          <w:rFonts w:ascii="Times New Roman" w:hAnsi="Times New Roman" w:cs="Times New Roman"/>
          <w:b/>
          <w:sz w:val="20"/>
          <w:szCs w:val="20"/>
        </w:rPr>
      </w:pPr>
      <w:r>
        <w:rPr>
          <w:rFonts w:ascii="Times New Roman" w:hAnsi="Times New Roman" w:cs="Times New Roman"/>
          <w:sz w:val="20"/>
          <w:szCs w:val="20"/>
        </w:rPr>
        <w:t xml:space="preserve">b) </w:t>
      </w:r>
      <w:r w:rsidR="00A6533C">
        <w:rPr>
          <w:rFonts w:ascii="Times New Roman" w:hAnsi="Times New Roman" w:cs="Times New Roman"/>
          <w:sz w:val="20"/>
          <w:szCs w:val="20"/>
        </w:rPr>
        <w:t xml:space="preserve">Is </w:t>
      </w:r>
      <w:r>
        <w:rPr>
          <w:rFonts w:ascii="Times New Roman" w:hAnsi="Times New Roman" w:cs="Times New Roman"/>
          <w:sz w:val="20"/>
          <w:szCs w:val="20"/>
        </w:rPr>
        <w:t xml:space="preserve">your business </w:t>
      </w:r>
      <w:r w:rsidR="00387687">
        <w:rPr>
          <w:rFonts w:ascii="Times New Roman" w:hAnsi="Times New Roman" w:cs="Times New Roman"/>
          <w:sz w:val="20"/>
          <w:szCs w:val="20"/>
        </w:rPr>
        <w:t>web-based</w:t>
      </w:r>
      <w:r>
        <w:rPr>
          <w:rFonts w:ascii="Times New Roman" w:hAnsi="Times New Roman" w:cs="Times New Roman"/>
          <w:sz w:val="20"/>
          <w:szCs w:val="20"/>
        </w:rPr>
        <w:t xml:space="preserve">, social </w:t>
      </w:r>
      <w:r w:rsidR="00387687">
        <w:rPr>
          <w:rFonts w:ascii="Times New Roman" w:hAnsi="Times New Roman" w:cs="Times New Roman"/>
          <w:sz w:val="20"/>
          <w:szCs w:val="20"/>
        </w:rPr>
        <w:t xml:space="preserve">media-based </w:t>
      </w:r>
      <w:r>
        <w:rPr>
          <w:rFonts w:ascii="Times New Roman" w:hAnsi="Times New Roman" w:cs="Times New Roman"/>
          <w:sz w:val="20"/>
          <w:szCs w:val="20"/>
        </w:rPr>
        <w:t xml:space="preserve">or is </w:t>
      </w:r>
      <w:r w:rsidR="00387687">
        <w:rPr>
          <w:rFonts w:ascii="Times New Roman" w:hAnsi="Times New Roman" w:cs="Times New Roman"/>
          <w:sz w:val="20"/>
          <w:szCs w:val="20"/>
        </w:rPr>
        <w:t xml:space="preserve">it </w:t>
      </w:r>
      <w:r>
        <w:rPr>
          <w:rFonts w:ascii="Times New Roman" w:hAnsi="Times New Roman" w:cs="Times New Roman"/>
          <w:sz w:val="20"/>
          <w:szCs w:val="20"/>
        </w:rPr>
        <w:t>a physical store</w:t>
      </w:r>
      <w:r w:rsidR="00332020">
        <w:rPr>
          <w:rFonts w:ascii="Times New Roman" w:hAnsi="Times New Roman" w:cs="Times New Roman"/>
          <w:sz w:val="20"/>
          <w:szCs w:val="20"/>
        </w:rPr>
        <w:t xml:space="preserve">? </w:t>
      </w:r>
      <w:r w:rsidR="00332020" w:rsidRPr="00332020">
        <w:rPr>
          <w:rFonts w:ascii="Times New Roman" w:hAnsi="Times New Roman" w:cs="Times New Roman"/>
          <w:b/>
          <w:sz w:val="20"/>
          <w:szCs w:val="20"/>
        </w:rPr>
        <w:t>(Click all that apply)</w:t>
      </w:r>
    </w:p>
    <w:p w14:paraId="20EFC266" w14:textId="77777777" w:rsidR="00A6533C" w:rsidRDefault="00A6533C" w:rsidP="008C7192">
      <w:pPr>
        <w:tabs>
          <w:tab w:val="left" w:pos="1335"/>
        </w:tabs>
        <w:spacing w:after="0"/>
        <w:rPr>
          <w:rFonts w:ascii="Times New Roman" w:hAnsi="Times New Roman" w:cs="Times New Roman"/>
          <w:sz w:val="20"/>
          <w:szCs w:val="20"/>
        </w:rPr>
      </w:pPr>
    </w:p>
    <w:p w14:paraId="29018811" w14:textId="2B83EBED" w:rsidR="00A6533C" w:rsidRPr="00B97680" w:rsidRDefault="00387687" w:rsidP="008C7192">
      <w:pPr>
        <w:tabs>
          <w:tab w:val="left" w:pos="1335"/>
        </w:tabs>
        <w:spacing w:after="0"/>
        <w:rPr>
          <w:rFonts w:ascii="Times New Roman" w:hAnsi="Times New Roman" w:cs="Times New Roman"/>
          <w:sz w:val="20"/>
          <w:szCs w:val="20"/>
        </w:rPr>
      </w:pPr>
      <w:r>
        <w:rPr>
          <w:rFonts w:ascii="Times New Roman" w:hAnsi="Times New Roman" w:cs="Times New Roman"/>
          <w:sz w:val="20"/>
          <w:szCs w:val="20"/>
        </w:rPr>
        <w:t>Web-based</w:t>
      </w:r>
      <w:r w:rsidR="0062601D">
        <w:rPr>
          <w:rFonts w:ascii="Times New Roman" w:hAnsi="Times New Roman" w:cs="Times New Roman"/>
          <w:sz w:val="20"/>
          <w:szCs w:val="20"/>
        </w:rPr>
        <w:t xml:space="preserve"> [ </w:t>
      </w:r>
      <w:r>
        <w:rPr>
          <w:rFonts w:ascii="Times New Roman" w:hAnsi="Times New Roman" w:cs="Times New Roman"/>
          <w:sz w:val="20"/>
          <w:szCs w:val="20"/>
        </w:rPr>
        <w:t>] Social</w:t>
      </w:r>
      <w:r w:rsidR="0062601D">
        <w:rPr>
          <w:rFonts w:ascii="Times New Roman" w:hAnsi="Times New Roman" w:cs="Times New Roman"/>
          <w:sz w:val="20"/>
          <w:szCs w:val="20"/>
        </w:rPr>
        <w:t xml:space="preserve"> Media Based [ ] Physical Store [ ]</w:t>
      </w:r>
    </w:p>
    <w:p w14:paraId="3B441FFB" w14:textId="77777777" w:rsidR="008C7192" w:rsidRPr="00B97680" w:rsidRDefault="008C7192" w:rsidP="008C7192">
      <w:pPr>
        <w:tabs>
          <w:tab w:val="left" w:pos="1335"/>
        </w:tabs>
        <w:spacing w:after="0"/>
        <w:rPr>
          <w:rFonts w:ascii="Times New Roman" w:hAnsi="Times New Roman" w:cs="Times New Roman"/>
          <w:sz w:val="20"/>
          <w:szCs w:val="20"/>
        </w:rPr>
      </w:pPr>
    </w:p>
    <w:p w14:paraId="3F8BAE42" w14:textId="1F9869DD" w:rsidR="008C7192" w:rsidRDefault="008C7192" w:rsidP="008C7192">
      <w:pPr>
        <w:tabs>
          <w:tab w:val="left" w:pos="1335"/>
        </w:tabs>
        <w:spacing w:after="0"/>
        <w:rPr>
          <w:rFonts w:ascii="Times New Roman" w:hAnsi="Times New Roman" w:cs="Times New Roman"/>
          <w:sz w:val="20"/>
          <w:szCs w:val="20"/>
        </w:rPr>
      </w:pPr>
      <w:r w:rsidRPr="00B97680">
        <w:rPr>
          <w:rFonts w:ascii="Times New Roman" w:hAnsi="Times New Roman" w:cs="Times New Roman"/>
          <w:b/>
          <w:sz w:val="20"/>
          <w:szCs w:val="20"/>
        </w:rPr>
        <w:t>Q</w:t>
      </w:r>
      <w:r w:rsidR="002D06E5">
        <w:rPr>
          <w:rFonts w:ascii="Times New Roman" w:hAnsi="Times New Roman" w:cs="Times New Roman"/>
          <w:b/>
          <w:sz w:val="20"/>
          <w:szCs w:val="20"/>
        </w:rPr>
        <w:t>40</w:t>
      </w:r>
      <w:r w:rsidR="00030727">
        <w:rPr>
          <w:rFonts w:ascii="Times New Roman" w:hAnsi="Times New Roman" w:cs="Times New Roman"/>
          <w:b/>
          <w:sz w:val="20"/>
          <w:szCs w:val="20"/>
        </w:rPr>
        <w:t>.</w:t>
      </w:r>
      <w:r w:rsidR="00544ED0" w:rsidRPr="00B97680">
        <w:rPr>
          <w:rFonts w:ascii="Times New Roman" w:hAnsi="Times New Roman" w:cs="Times New Roman"/>
          <w:sz w:val="20"/>
          <w:szCs w:val="20"/>
        </w:rPr>
        <w:t xml:space="preserve"> (If yes </w:t>
      </w:r>
      <w:r w:rsidR="007B57CD">
        <w:rPr>
          <w:rFonts w:ascii="Times New Roman" w:hAnsi="Times New Roman" w:cs="Times New Roman"/>
          <w:sz w:val="20"/>
          <w:szCs w:val="20"/>
        </w:rPr>
        <w:t>in Q39</w:t>
      </w:r>
      <w:r w:rsidR="007221A4">
        <w:rPr>
          <w:rFonts w:ascii="Times New Roman" w:hAnsi="Times New Roman" w:cs="Times New Roman"/>
          <w:sz w:val="20"/>
          <w:szCs w:val="20"/>
        </w:rPr>
        <w:t xml:space="preserve"> </w:t>
      </w:r>
      <w:r w:rsidR="00544ED0" w:rsidRPr="00B97680">
        <w:rPr>
          <w:rFonts w:ascii="Times New Roman" w:hAnsi="Times New Roman" w:cs="Times New Roman"/>
          <w:sz w:val="20"/>
          <w:szCs w:val="20"/>
        </w:rPr>
        <w:t>above)</w:t>
      </w:r>
      <w:r w:rsidR="004F48E6" w:rsidRPr="00B97680">
        <w:rPr>
          <w:rFonts w:ascii="Times New Roman" w:hAnsi="Times New Roman" w:cs="Times New Roman"/>
          <w:sz w:val="20"/>
          <w:szCs w:val="20"/>
        </w:rPr>
        <w:t>,</w:t>
      </w:r>
      <w:r w:rsidRPr="00B97680">
        <w:rPr>
          <w:rFonts w:ascii="Times New Roman" w:hAnsi="Times New Roman" w:cs="Times New Roman"/>
          <w:sz w:val="20"/>
          <w:szCs w:val="20"/>
        </w:rPr>
        <w:t xml:space="preserve"> </w:t>
      </w:r>
      <w:r w:rsidR="004F48E6" w:rsidRPr="00B97680">
        <w:rPr>
          <w:rFonts w:ascii="Times New Roman" w:hAnsi="Times New Roman" w:cs="Times New Roman"/>
          <w:sz w:val="20"/>
          <w:szCs w:val="20"/>
        </w:rPr>
        <w:t>what</w:t>
      </w:r>
      <w:r w:rsidRPr="00B97680">
        <w:rPr>
          <w:rFonts w:ascii="Times New Roman" w:hAnsi="Times New Roman" w:cs="Times New Roman"/>
          <w:sz w:val="20"/>
          <w:szCs w:val="20"/>
        </w:rPr>
        <w:t xml:space="preserve"> is</w:t>
      </w:r>
      <w:r w:rsidR="00494F50" w:rsidRPr="00B97680">
        <w:rPr>
          <w:rFonts w:ascii="Times New Roman" w:hAnsi="Times New Roman" w:cs="Times New Roman"/>
          <w:sz w:val="20"/>
          <w:szCs w:val="20"/>
        </w:rPr>
        <w:t>/are</w:t>
      </w:r>
      <w:r w:rsidRPr="00B97680">
        <w:rPr>
          <w:rFonts w:ascii="Times New Roman" w:hAnsi="Times New Roman" w:cs="Times New Roman"/>
          <w:sz w:val="20"/>
          <w:szCs w:val="20"/>
        </w:rPr>
        <w:t xml:space="preserve"> your </w:t>
      </w:r>
      <w:r w:rsidR="00DB6BCD" w:rsidRPr="00B97680">
        <w:rPr>
          <w:rFonts w:ascii="Times New Roman" w:hAnsi="Times New Roman" w:cs="Times New Roman"/>
          <w:sz w:val="20"/>
          <w:szCs w:val="20"/>
        </w:rPr>
        <w:t>business</w:t>
      </w:r>
      <w:r w:rsidR="00D74F7C" w:rsidRPr="00B97680">
        <w:rPr>
          <w:rFonts w:ascii="Times New Roman" w:hAnsi="Times New Roman" w:cs="Times New Roman"/>
          <w:sz w:val="20"/>
          <w:szCs w:val="20"/>
        </w:rPr>
        <w:t xml:space="preserve">? </w:t>
      </w:r>
      <w:r w:rsidR="00494F50" w:rsidRPr="00B97680">
        <w:rPr>
          <w:rFonts w:ascii="Times New Roman" w:hAnsi="Times New Roman" w:cs="Times New Roman"/>
          <w:sz w:val="20"/>
          <w:szCs w:val="20"/>
        </w:rPr>
        <w:t xml:space="preserve"> (</w:t>
      </w:r>
      <w:r w:rsidR="00A6533C">
        <w:rPr>
          <w:rFonts w:ascii="Times New Roman" w:hAnsi="Times New Roman" w:cs="Times New Roman"/>
          <w:sz w:val="20"/>
          <w:szCs w:val="20"/>
        </w:rPr>
        <w:t>Opened ended) ----------------------------------------</w:t>
      </w:r>
    </w:p>
    <w:p w14:paraId="64E50C6D" w14:textId="77777777" w:rsidR="00CF68AC" w:rsidRDefault="00CF68AC" w:rsidP="008C7192">
      <w:pPr>
        <w:tabs>
          <w:tab w:val="left" w:pos="1335"/>
        </w:tabs>
        <w:spacing w:after="0"/>
        <w:rPr>
          <w:rFonts w:ascii="Times New Roman" w:hAnsi="Times New Roman" w:cs="Times New Roman"/>
          <w:sz w:val="20"/>
          <w:szCs w:val="20"/>
        </w:rPr>
      </w:pPr>
    </w:p>
    <w:p w14:paraId="13802F09" w14:textId="77777777" w:rsidR="001B41FB" w:rsidRPr="00B97680" w:rsidRDefault="001B41FB" w:rsidP="008C7192">
      <w:pPr>
        <w:tabs>
          <w:tab w:val="left" w:pos="1335"/>
        </w:tabs>
        <w:spacing w:after="0"/>
        <w:rPr>
          <w:rFonts w:ascii="Times New Roman" w:hAnsi="Times New Roman" w:cs="Times New Roman"/>
          <w:sz w:val="20"/>
          <w:szCs w:val="20"/>
        </w:rPr>
      </w:pPr>
    </w:p>
    <w:p w14:paraId="71A49F4C" w14:textId="598D0E90" w:rsidR="008C7192" w:rsidRPr="00B97680" w:rsidRDefault="00F62F4E" w:rsidP="008C7192">
      <w:pPr>
        <w:tabs>
          <w:tab w:val="left" w:pos="1335"/>
        </w:tabs>
        <w:spacing w:after="0"/>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41</w:t>
      </w:r>
      <w:r w:rsidR="008C7192" w:rsidRPr="00B97680">
        <w:rPr>
          <w:rFonts w:ascii="Times New Roman" w:hAnsi="Times New Roman" w:cs="Times New Roman"/>
          <w:sz w:val="20"/>
          <w:szCs w:val="20"/>
        </w:rPr>
        <w:t>. What would you say are your top priorities and aspirations in life?</w:t>
      </w:r>
    </w:p>
    <w:tbl>
      <w:tblPr>
        <w:tblStyle w:val="TableGrid"/>
        <w:tblW w:w="10611" w:type="dxa"/>
        <w:tblInd w:w="-275" w:type="dxa"/>
        <w:tblLook w:val="04A0" w:firstRow="1" w:lastRow="0" w:firstColumn="1" w:lastColumn="0" w:noHBand="0" w:noVBand="1"/>
      </w:tblPr>
      <w:tblGrid>
        <w:gridCol w:w="3889"/>
        <w:gridCol w:w="1487"/>
        <w:gridCol w:w="1240"/>
        <w:gridCol w:w="1074"/>
        <w:gridCol w:w="1378"/>
        <w:gridCol w:w="1543"/>
      </w:tblGrid>
      <w:tr w:rsidR="000D09E3" w:rsidRPr="00B97680" w14:paraId="7B7B8C9C" w14:textId="77777777" w:rsidTr="000D09E3">
        <w:trPr>
          <w:trHeight w:val="336"/>
        </w:trPr>
        <w:tc>
          <w:tcPr>
            <w:tcW w:w="3889" w:type="dxa"/>
          </w:tcPr>
          <w:p w14:paraId="53801221" w14:textId="77777777" w:rsidR="000D09E3" w:rsidRPr="00B97680" w:rsidRDefault="000D09E3" w:rsidP="00820915">
            <w:pPr>
              <w:tabs>
                <w:tab w:val="left" w:pos="3834"/>
              </w:tabs>
              <w:rPr>
                <w:rFonts w:ascii="Times New Roman" w:hAnsi="Times New Roman" w:cs="Times New Roman"/>
                <w:sz w:val="20"/>
                <w:szCs w:val="20"/>
              </w:rPr>
            </w:pPr>
          </w:p>
        </w:tc>
        <w:tc>
          <w:tcPr>
            <w:tcW w:w="1487" w:type="dxa"/>
          </w:tcPr>
          <w:p w14:paraId="73446F00" w14:textId="77777777" w:rsidR="000D09E3" w:rsidRPr="00B97680" w:rsidRDefault="000D09E3" w:rsidP="003553CE">
            <w:pPr>
              <w:jc w:val="center"/>
              <w:rPr>
                <w:rFonts w:ascii="Times New Roman" w:hAnsi="Times New Roman" w:cs="Times New Roman"/>
                <w:sz w:val="20"/>
                <w:szCs w:val="20"/>
              </w:rPr>
            </w:pPr>
            <w:r w:rsidRPr="00B97680">
              <w:rPr>
                <w:rFonts w:ascii="Times New Roman" w:hAnsi="Times New Roman" w:cs="Times New Roman"/>
                <w:sz w:val="20"/>
                <w:szCs w:val="20"/>
              </w:rPr>
              <w:t xml:space="preserve">Very Important </w:t>
            </w:r>
          </w:p>
        </w:tc>
        <w:tc>
          <w:tcPr>
            <w:tcW w:w="1240" w:type="dxa"/>
          </w:tcPr>
          <w:p w14:paraId="37FF4DD5" w14:textId="278B02D6" w:rsidR="000D09E3" w:rsidRPr="00B97680" w:rsidRDefault="000D09E3" w:rsidP="00820915">
            <w:pPr>
              <w:jc w:val="center"/>
              <w:rPr>
                <w:rFonts w:ascii="Times New Roman" w:hAnsi="Times New Roman" w:cs="Times New Roman"/>
                <w:sz w:val="20"/>
                <w:szCs w:val="20"/>
              </w:rPr>
            </w:pPr>
            <w:r w:rsidRPr="00B97680">
              <w:rPr>
                <w:rFonts w:ascii="Times New Roman" w:hAnsi="Times New Roman" w:cs="Times New Roman"/>
                <w:sz w:val="20"/>
                <w:szCs w:val="20"/>
              </w:rPr>
              <w:t>Important</w:t>
            </w:r>
          </w:p>
        </w:tc>
        <w:tc>
          <w:tcPr>
            <w:tcW w:w="1074" w:type="dxa"/>
          </w:tcPr>
          <w:p w14:paraId="4878F8CC" w14:textId="042F7047" w:rsidR="000D09E3" w:rsidRPr="00B97680" w:rsidRDefault="000D09E3" w:rsidP="00820915">
            <w:pPr>
              <w:jc w:val="center"/>
              <w:rPr>
                <w:rFonts w:ascii="Times New Roman" w:hAnsi="Times New Roman" w:cs="Times New Roman"/>
                <w:sz w:val="20"/>
                <w:szCs w:val="20"/>
              </w:rPr>
            </w:pPr>
            <w:r w:rsidRPr="00B97680">
              <w:rPr>
                <w:rFonts w:ascii="Times New Roman" w:hAnsi="Times New Roman" w:cs="Times New Roman"/>
                <w:sz w:val="20"/>
                <w:szCs w:val="20"/>
              </w:rPr>
              <w:t>Neutral</w:t>
            </w:r>
          </w:p>
        </w:tc>
        <w:tc>
          <w:tcPr>
            <w:tcW w:w="1378" w:type="dxa"/>
          </w:tcPr>
          <w:p w14:paraId="23634C3C" w14:textId="49512158" w:rsidR="000D09E3" w:rsidRPr="00B97680" w:rsidRDefault="000D09E3" w:rsidP="00820915">
            <w:pPr>
              <w:jc w:val="center"/>
              <w:rPr>
                <w:rFonts w:ascii="Times New Roman" w:hAnsi="Times New Roman" w:cs="Times New Roman"/>
                <w:sz w:val="20"/>
                <w:szCs w:val="20"/>
              </w:rPr>
            </w:pPr>
            <w:r w:rsidRPr="00B97680">
              <w:rPr>
                <w:rFonts w:ascii="Times New Roman" w:hAnsi="Times New Roman" w:cs="Times New Roman"/>
                <w:sz w:val="20"/>
                <w:szCs w:val="20"/>
              </w:rPr>
              <w:t>Not Important</w:t>
            </w:r>
          </w:p>
        </w:tc>
        <w:tc>
          <w:tcPr>
            <w:tcW w:w="1543" w:type="dxa"/>
          </w:tcPr>
          <w:p w14:paraId="33706FBE" w14:textId="77777777" w:rsidR="000D09E3" w:rsidRPr="00B97680" w:rsidRDefault="000D09E3" w:rsidP="00820915">
            <w:pPr>
              <w:jc w:val="center"/>
              <w:rPr>
                <w:rFonts w:ascii="Times New Roman" w:hAnsi="Times New Roman" w:cs="Times New Roman"/>
                <w:sz w:val="20"/>
                <w:szCs w:val="20"/>
              </w:rPr>
            </w:pPr>
            <w:r w:rsidRPr="00B97680">
              <w:rPr>
                <w:rFonts w:ascii="Times New Roman" w:hAnsi="Times New Roman" w:cs="Times New Roman"/>
                <w:sz w:val="20"/>
                <w:szCs w:val="20"/>
              </w:rPr>
              <w:t>Not Important at all</w:t>
            </w:r>
          </w:p>
        </w:tc>
      </w:tr>
      <w:tr w:rsidR="000D09E3" w:rsidRPr="00B97680" w14:paraId="0A870B57" w14:textId="77777777" w:rsidTr="000D09E3">
        <w:trPr>
          <w:trHeight w:val="336"/>
        </w:trPr>
        <w:tc>
          <w:tcPr>
            <w:tcW w:w="3889" w:type="dxa"/>
          </w:tcPr>
          <w:p w14:paraId="4DCE2C8A" w14:textId="77777777" w:rsidR="000D09E3" w:rsidRPr="00B97680" w:rsidRDefault="000D09E3" w:rsidP="000D09E3">
            <w:pPr>
              <w:tabs>
                <w:tab w:val="left" w:pos="4605"/>
              </w:tabs>
              <w:rPr>
                <w:rFonts w:ascii="Times New Roman" w:hAnsi="Times New Roman" w:cs="Times New Roman"/>
                <w:sz w:val="20"/>
                <w:szCs w:val="20"/>
              </w:rPr>
            </w:pPr>
            <w:r w:rsidRPr="00B97680">
              <w:rPr>
                <w:rFonts w:ascii="Times New Roman" w:hAnsi="Times New Roman" w:cs="Times New Roman"/>
                <w:sz w:val="20"/>
                <w:szCs w:val="20"/>
              </w:rPr>
              <w:t>See and travel the world</w:t>
            </w:r>
          </w:p>
        </w:tc>
        <w:tc>
          <w:tcPr>
            <w:tcW w:w="1487" w:type="dxa"/>
          </w:tcPr>
          <w:p w14:paraId="798F8B50"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03AA15A0" w14:textId="7A4C58A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28E35ED9" w14:textId="073DC39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12E06C75" w14:textId="1507D42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46AD89AA" w14:textId="165C1F75"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54CAB414" w14:textId="77777777" w:rsidTr="000D09E3">
        <w:trPr>
          <w:trHeight w:val="336"/>
        </w:trPr>
        <w:tc>
          <w:tcPr>
            <w:tcW w:w="3889" w:type="dxa"/>
          </w:tcPr>
          <w:p w14:paraId="79CAAE24" w14:textId="77777777" w:rsidR="000D09E3" w:rsidRPr="00B97680" w:rsidRDefault="000D09E3" w:rsidP="000D09E3">
            <w:pPr>
              <w:rPr>
                <w:rFonts w:ascii="Times New Roman" w:hAnsi="Times New Roman" w:cs="Times New Roman"/>
                <w:sz w:val="20"/>
                <w:szCs w:val="20"/>
              </w:rPr>
            </w:pPr>
            <w:r w:rsidRPr="00B97680">
              <w:rPr>
                <w:rFonts w:ascii="Times New Roman" w:hAnsi="Times New Roman" w:cs="Times New Roman"/>
                <w:sz w:val="20"/>
                <w:szCs w:val="20"/>
              </w:rPr>
              <w:t>Earn high salary/be wealthy</w:t>
            </w:r>
          </w:p>
        </w:tc>
        <w:tc>
          <w:tcPr>
            <w:tcW w:w="1487" w:type="dxa"/>
          </w:tcPr>
          <w:p w14:paraId="6F879B5A"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07ABAA8D" w14:textId="5DF125E0"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4EC2D4B1" w14:textId="1E10D811"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405FCAB3" w14:textId="0B94280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35F00A5F" w14:textId="2477B13C"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44D1D2A8" w14:textId="77777777" w:rsidTr="000D09E3">
        <w:trPr>
          <w:trHeight w:val="336"/>
        </w:trPr>
        <w:tc>
          <w:tcPr>
            <w:tcW w:w="3889" w:type="dxa"/>
          </w:tcPr>
          <w:p w14:paraId="7F6B4DBC" w14:textId="77777777" w:rsidR="000D09E3" w:rsidRPr="00B97680" w:rsidRDefault="000D09E3" w:rsidP="000D09E3">
            <w:pPr>
              <w:rPr>
                <w:rFonts w:ascii="Times New Roman" w:hAnsi="Times New Roman" w:cs="Times New Roman"/>
                <w:sz w:val="20"/>
                <w:szCs w:val="20"/>
              </w:rPr>
            </w:pPr>
            <w:r w:rsidRPr="00B97680">
              <w:rPr>
                <w:rFonts w:ascii="Times New Roman" w:hAnsi="Times New Roman" w:cs="Times New Roman"/>
                <w:sz w:val="20"/>
                <w:szCs w:val="20"/>
              </w:rPr>
              <w:lastRenderedPageBreak/>
              <w:t>Buy/Build my own home</w:t>
            </w:r>
          </w:p>
        </w:tc>
        <w:tc>
          <w:tcPr>
            <w:tcW w:w="1487" w:type="dxa"/>
          </w:tcPr>
          <w:p w14:paraId="529229C5"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131A6F60" w14:textId="0746F94A"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2A8F8594" w14:textId="104ABBBC"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4C5949CD" w14:textId="310FFD61"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18711225" w14:textId="3E88942E"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21C78467" w14:textId="77777777" w:rsidTr="000D09E3">
        <w:trPr>
          <w:trHeight w:val="336"/>
        </w:trPr>
        <w:tc>
          <w:tcPr>
            <w:tcW w:w="3889" w:type="dxa"/>
          </w:tcPr>
          <w:p w14:paraId="408B603B" w14:textId="77777777" w:rsidR="000D09E3" w:rsidRPr="00B97680" w:rsidRDefault="000D09E3" w:rsidP="000D09E3">
            <w:pPr>
              <w:rPr>
                <w:rFonts w:ascii="Times New Roman" w:hAnsi="Times New Roman" w:cs="Times New Roman"/>
                <w:sz w:val="20"/>
                <w:szCs w:val="20"/>
              </w:rPr>
            </w:pPr>
            <w:r w:rsidRPr="00B97680">
              <w:rPr>
                <w:rFonts w:ascii="Times New Roman" w:hAnsi="Times New Roman" w:cs="Times New Roman"/>
                <w:sz w:val="20"/>
                <w:szCs w:val="20"/>
              </w:rPr>
              <w:t>Make a positive impact on community/society</w:t>
            </w:r>
          </w:p>
        </w:tc>
        <w:tc>
          <w:tcPr>
            <w:tcW w:w="1487" w:type="dxa"/>
          </w:tcPr>
          <w:p w14:paraId="3DF7922C"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50E05139" w14:textId="48D64979"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4301D86A" w14:textId="73A15BC6"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5DAF7A8C" w14:textId="17D2720F"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2FFD4186" w14:textId="3A5E28C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4590AAAC" w14:textId="77777777" w:rsidTr="000D09E3">
        <w:trPr>
          <w:trHeight w:val="336"/>
        </w:trPr>
        <w:tc>
          <w:tcPr>
            <w:tcW w:w="3889" w:type="dxa"/>
          </w:tcPr>
          <w:p w14:paraId="7E2F2B45" w14:textId="77777777" w:rsidR="000D09E3" w:rsidRPr="00B97680" w:rsidRDefault="000D09E3" w:rsidP="000D09E3">
            <w:pPr>
              <w:rPr>
                <w:rFonts w:ascii="Times New Roman" w:hAnsi="Times New Roman" w:cs="Times New Roman"/>
                <w:sz w:val="20"/>
                <w:szCs w:val="20"/>
              </w:rPr>
            </w:pPr>
            <w:r w:rsidRPr="00B97680">
              <w:rPr>
                <w:rFonts w:ascii="Times New Roman" w:hAnsi="Times New Roman" w:cs="Times New Roman"/>
                <w:sz w:val="20"/>
                <w:szCs w:val="20"/>
              </w:rPr>
              <w:t>Have children, start family</w:t>
            </w:r>
          </w:p>
        </w:tc>
        <w:tc>
          <w:tcPr>
            <w:tcW w:w="1487" w:type="dxa"/>
          </w:tcPr>
          <w:p w14:paraId="729BFDAF"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2D4F0FA2" w14:textId="5FCD8CA2"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59238E97" w14:textId="6D3DB6F9"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65601A15" w14:textId="46E46DCC"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32D58D0B" w14:textId="5F3BF6D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0D09E3" w:rsidRPr="00B97680" w14:paraId="100BB5AE" w14:textId="77777777" w:rsidTr="000D09E3">
        <w:trPr>
          <w:trHeight w:val="336"/>
        </w:trPr>
        <w:tc>
          <w:tcPr>
            <w:tcW w:w="3889" w:type="dxa"/>
          </w:tcPr>
          <w:p w14:paraId="59F073DB" w14:textId="77777777" w:rsidR="000D09E3" w:rsidRPr="00B97680" w:rsidRDefault="000D09E3" w:rsidP="000D09E3">
            <w:pPr>
              <w:rPr>
                <w:rFonts w:ascii="Times New Roman" w:hAnsi="Times New Roman" w:cs="Times New Roman"/>
                <w:sz w:val="20"/>
                <w:szCs w:val="20"/>
              </w:rPr>
            </w:pPr>
            <w:r w:rsidRPr="00B97680">
              <w:rPr>
                <w:rFonts w:ascii="Times New Roman" w:hAnsi="Times New Roman" w:cs="Times New Roman"/>
                <w:sz w:val="20"/>
                <w:szCs w:val="20"/>
              </w:rPr>
              <w:t>Start my own business</w:t>
            </w:r>
          </w:p>
        </w:tc>
        <w:tc>
          <w:tcPr>
            <w:tcW w:w="1487" w:type="dxa"/>
          </w:tcPr>
          <w:p w14:paraId="78997D8F" w14:textId="77777777"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17D83509" w14:textId="6B990F58"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6AB08548" w14:textId="3CB4556B"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3372D175" w14:textId="0C8EF13F"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56DA4EBE" w14:textId="43C7BA8C" w:rsidR="000D09E3" w:rsidRPr="00B97680" w:rsidRDefault="000D09E3" w:rsidP="000D09E3">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07AE521B" w14:textId="77777777" w:rsidTr="000D09E3">
        <w:trPr>
          <w:trHeight w:val="336"/>
        </w:trPr>
        <w:tc>
          <w:tcPr>
            <w:tcW w:w="3889" w:type="dxa"/>
          </w:tcPr>
          <w:p w14:paraId="2C4581D8" w14:textId="77777777"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Enter politics</w:t>
            </w:r>
          </w:p>
        </w:tc>
        <w:tc>
          <w:tcPr>
            <w:tcW w:w="1487" w:type="dxa"/>
          </w:tcPr>
          <w:p w14:paraId="019306B3" w14:textId="7B2C5E48"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674D714C" w14:textId="1205819F"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49768D45" w14:textId="58984DF8"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0074C298" w14:textId="5EB3920B"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1A59F23A" w14:textId="741DD0E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2435505D" w14:textId="77777777" w:rsidTr="000D09E3">
        <w:trPr>
          <w:trHeight w:val="336"/>
        </w:trPr>
        <w:tc>
          <w:tcPr>
            <w:tcW w:w="3889" w:type="dxa"/>
          </w:tcPr>
          <w:p w14:paraId="41544A2D" w14:textId="69576329"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Becoming Spiritually mature</w:t>
            </w:r>
          </w:p>
        </w:tc>
        <w:tc>
          <w:tcPr>
            <w:tcW w:w="1487" w:type="dxa"/>
          </w:tcPr>
          <w:p w14:paraId="59AE7F0E" w14:textId="36E30C0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164D2CB5" w14:textId="3F5021C2"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29B8CF75" w14:textId="002BED7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31FB7BB8" w14:textId="3040B2FC"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17C60EDF" w14:textId="3D1F4A76"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0DF9B8D3" w14:textId="77777777" w:rsidTr="000D09E3">
        <w:trPr>
          <w:trHeight w:val="336"/>
        </w:trPr>
        <w:tc>
          <w:tcPr>
            <w:tcW w:w="3889" w:type="dxa"/>
          </w:tcPr>
          <w:p w14:paraId="3A579859" w14:textId="6BC21B57"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Finishing my Education</w:t>
            </w:r>
          </w:p>
        </w:tc>
        <w:tc>
          <w:tcPr>
            <w:tcW w:w="1487" w:type="dxa"/>
          </w:tcPr>
          <w:p w14:paraId="4D7C634D" w14:textId="74785BB8"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37FA5A10" w14:textId="48638D4A"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1A5DF088" w14:textId="2E303C0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20E14748" w14:textId="0B7AD054"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7D785FA2" w14:textId="0196D174"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2F571A35" w14:textId="77777777" w:rsidTr="000D09E3">
        <w:trPr>
          <w:trHeight w:val="336"/>
        </w:trPr>
        <w:tc>
          <w:tcPr>
            <w:tcW w:w="3889" w:type="dxa"/>
          </w:tcPr>
          <w:p w14:paraId="1CF5FD8C" w14:textId="481D8297"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Having a career</w:t>
            </w:r>
          </w:p>
        </w:tc>
        <w:tc>
          <w:tcPr>
            <w:tcW w:w="1487" w:type="dxa"/>
          </w:tcPr>
          <w:p w14:paraId="240CA07A" w14:textId="11EE05B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13754024" w14:textId="735D13C4"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142A5410" w14:textId="54CC41F2"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36E79905" w14:textId="3B0ACD3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6DE618EC" w14:textId="286E6FF9"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7492C9FF" w14:textId="77777777" w:rsidTr="000D09E3">
        <w:trPr>
          <w:trHeight w:val="336"/>
        </w:trPr>
        <w:tc>
          <w:tcPr>
            <w:tcW w:w="3889" w:type="dxa"/>
          </w:tcPr>
          <w:p w14:paraId="6AB3AE14" w14:textId="26EC4B1C"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Being Financially independent</w:t>
            </w:r>
          </w:p>
        </w:tc>
        <w:tc>
          <w:tcPr>
            <w:tcW w:w="1487" w:type="dxa"/>
          </w:tcPr>
          <w:p w14:paraId="0A2A2656" w14:textId="2FCA6C83"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0E0D6865" w14:textId="03B1BB4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336A922E" w14:textId="54696209"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1A76BDFD" w14:textId="69E2E0AA"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58634D21" w14:textId="3FD1BB17"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0F9444D6" w14:textId="77777777" w:rsidTr="000D09E3">
        <w:trPr>
          <w:trHeight w:val="336"/>
        </w:trPr>
        <w:tc>
          <w:tcPr>
            <w:tcW w:w="3889" w:type="dxa"/>
          </w:tcPr>
          <w:p w14:paraId="3A45B7CB" w14:textId="40EF13AA"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Caring for the poor and needy in the society</w:t>
            </w:r>
          </w:p>
        </w:tc>
        <w:tc>
          <w:tcPr>
            <w:tcW w:w="1487" w:type="dxa"/>
          </w:tcPr>
          <w:p w14:paraId="1FA8BF63" w14:textId="6C033952"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27C30E3C" w14:textId="52BAE21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0105E267" w14:textId="667F99F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59CB2B49" w14:textId="48417E6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62486D41" w14:textId="139A223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11EDC43C" w14:textId="77777777" w:rsidTr="000D09E3">
        <w:trPr>
          <w:trHeight w:val="336"/>
        </w:trPr>
        <w:tc>
          <w:tcPr>
            <w:tcW w:w="3889" w:type="dxa"/>
          </w:tcPr>
          <w:p w14:paraId="09F7FA62" w14:textId="654EB419"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Losing Weight</w:t>
            </w:r>
          </w:p>
        </w:tc>
        <w:tc>
          <w:tcPr>
            <w:tcW w:w="1487" w:type="dxa"/>
          </w:tcPr>
          <w:p w14:paraId="094D2EF0" w14:textId="1B1E41D7"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710E5C8A" w14:textId="72D083A2"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4F01128B" w14:textId="4456D656"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77313470" w14:textId="52697E14"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35B593A4" w14:textId="3416A12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6B68BA01" w14:textId="77777777" w:rsidTr="000D09E3">
        <w:trPr>
          <w:trHeight w:val="336"/>
        </w:trPr>
        <w:tc>
          <w:tcPr>
            <w:tcW w:w="3889" w:type="dxa"/>
          </w:tcPr>
          <w:p w14:paraId="69AA801B" w14:textId="20F59379"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Becoming an influencer/content creator</w:t>
            </w:r>
          </w:p>
        </w:tc>
        <w:tc>
          <w:tcPr>
            <w:tcW w:w="1487" w:type="dxa"/>
          </w:tcPr>
          <w:p w14:paraId="4D017635" w14:textId="63303CFD"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4C20A665" w14:textId="4CA0931F"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1B9C540D" w14:textId="4738E49A"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575124A7" w14:textId="6CA6C7B4"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5EF801C5" w14:textId="55482379"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4D95F634" w14:textId="77777777" w:rsidTr="000D09E3">
        <w:trPr>
          <w:trHeight w:val="336"/>
        </w:trPr>
        <w:tc>
          <w:tcPr>
            <w:tcW w:w="3889" w:type="dxa"/>
          </w:tcPr>
          <w:p w14:paraId="3779F6D1" w14:textId="76F07612"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Finding Love</w:t>
            </w:r>
          </w:p>
        </w:tc>
        <w:tc>
          <w:tcPr>
            <w:tcW w:w="1487" w:type="dxa"/>
          </w:tcPr>
          <w:p w14:paraId="5CFE6F8A" w14:textId="4B85C62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2809E324" w14:textId="660EAC6A"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1E5BA609" w14:textId="5BF942D6"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3CFD6576" w14:textId="0485EDE7"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602A3090" w14:textId="21046873"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r w:rsidR="00243FBA" w:rsidRPr="00B97680" w14:paraId="09C33CCA" w14:textId="77777777" w:rsidTr="000D09E3">
        <w:trPr>
          <w:trHeight w:val="336"/>
        </w:trPr>
        <w:tc>
          <w:tcPr>
            <w:tcW w:w="3889" w:type="dxa"/>
          </w:tcPr>
          <w:p w14:paraId="47FB46A6" w14:textId="7236185B" w:rsidR="00243FBA" w:rsidRPr="00B97680" w:rsidRDefault="00243FBA" w:rsidP="00243FBA">
            <w:pPr>
              <w:rPr>
                <w:rFonts w:ascii="Times New Roman" w:hAnsi="Times New Roman" w:cs="Times New Roman"/>
                <w:sz w:val="20"/>
                <w:szCs w:val="20"/>
              </w:rPr>
            </w:pPr>
            <w:r w:rsidRPr="00B97680">
              <w:rPr>
                <w:rFonts w:ascii="Times New Roman" w:hAnsi="Times New Roman" w:cs="Times New Roman"/>
                <w:sz w:val="20"/>
                <w:szCs w:val="20"/>
              </w:rPr>
              <w:t>Becoming Popular</w:t>
            </w:r>
          </w:p>
        </w:tc>
        <w:tc>
          <w:tcPr>
            <w:tcW w:w="1487" w:type="dxa"/>
          </w:tcPr>
          <w:p w14:paraId="0DD22620" w14:textId="4127B9BA"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1</w:t>
            </w:r>
          </w:p>
        </w:tc>
        <w:tc>
          <w:tcPr>
            <w:tcW w:w="1240" w:type="dxa"/>
          </w:tcPr>
          <w:p w14:paraId="520D489B" w14:textId="2C0CE605"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2</w:t>
            </w:r>
          </w:p>
        </w:tc>
        <w:tc>
          <w:tcPr>
            <w:tcW w:w="1074" w:type="dxa"/>
          </w:tcPr>
          <w:p w14:paraId="62A737E0" w14:textId="05E1124E"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3</w:t>
            </w:r>
          </w:p>
        </w:tc>
        <w:tc>
          <w:tcPr>
            <w:tcW w:w="1378" w:type="dxa"/>
          </w:tcPr>
          <w:p w14:paraId="441776D9" w14:textId="2687EE90"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4</w:t>
            </w:r>
          </w:p>
        </w:tc>
        <w:tc>
          <w:tcPr>
            <w:tcW w:w="1543" w:type="dxa"/>
          </w:tcPr>
          <w:p w14:paraId="533740F1" w14:textId="47D7D4F1" w:rsidR="00243FBA" w:rsidRPr="00B97680" w:rsidRDefault="00243FBA" w:rsidP="00243FBA">
            <w:pPr>
              <w:jc w:val="center"/>
              <w:rPr>
                <w:rFonts w:ascii="Times New Roman" w:hAnsi="Times New Roman" w:cs="Times New Roman"/>
                <w:sz w:val="20"/>
                <w:szCs w:val="20"/>
              </w:rPr>
            </w:pPr>
            <w:r w:rsidRPr="00B97680">
              <w:rPr>
                <w:rFonts w:ascii="Times New Roman" w:hAnsi="Times New Roman" w:cs="Times New Roman"/>
                <w:sz w:val="20"/>
                <w:szCs w:val="20"/>
              </w:rPr>
              <w:t>5</w:t>
            </w:r>
          </w:p>
        </w:tc>
      </w:tr>
    </w:tbl>
    <w:p w14:paraId="45909563" w14:textId="77777777" w:rsidR="008C7192" w:rsidRPr="00B97680" w:rsidRDefault="008C7192" w:rsidP="008C7192">
      <w:pPr>
        <w:tabs>
          <w:tab w:val="left" w:pos="1335"/>
        </w:tabs>
        <w:spacing w:after="0"/>
        <w:rPr>
          <w:rFonts w:ascii="Times New Roman" w:hAnsi="Times New Roman" w:cs="Times New Roman"/>
          <w:sz w:val="20"/>
          <w:szCs w:val="20"/>
        </w:rPr>
      </w:pPr>
    </w:p>
    <w:p w14:paraId="52384F80" w14:textId="77777777" w:rsidR="00DF4A43" w:rsidRDefault="00DF4A43" w:rsidP="006C7835">
      <w:pPr>
        <w:shd w:val="clear" w:color="auto" w:fill="FFFFFF"/>
        <w:spacing w:after="0" w:line="360" w:lineRule="auto"/>
        <w:jc w:val="center"/>
        <w:rPr>
          <w:rFonts w:ascii="Times New Roman" w:eastAsia="Times New Roman" w:hAnsi="Times New Roman" w:cs="Times New Roman"/>
          <w:b/>
          <w:bCs/>
          <w:color w:val="333333"/>
          <w:sz w:val="20"/>
          <w:szCs w:val="20"/>
          <w:bdr w:val="none" w:sz="0" w:space="0" w:color="auto" w:frame="1"/>
        </w:rPr>
      </w:pPr>
    </w:p>
    <w:p w14:paraId="7931699B" w14:textId="77777777" w:rsidR="00E46765" w:rsidRDefault="00E46765" w:rsidP="006C7835">
      <w:pPr>
        <w:shd w:val="clear" w:color="auto" w:fill="FFFFFF"/>
        <w:spacing w:after="0" w:line="360" w:lineRule="auto"/>
        <w:jc w:val="center"/>
        <w:rPr>
          <w:rFonts w:ascii="Times New Roman" w:eastAsia="Times New Roman" w:hAnsi="Times New Roman" w:cs="Times New Roman"/>
          <w:b/>
          <w:bCs/>
          <w:color w:val="333333"/>
          <w:sz w:val="20"/>
          <w:szCs w:val="20"/>
          <w:bdr w:val="none" w:sz="0" w:space="0" w:color="auto" w:frame="1"/>
        </w:rPr>
      </w:pPr>
    </w:p>
    <w:p w14:paraId="1EC2B952" w14:textId="12452F86" w:rsidR="00B97680" w:rsidRPr="00B97680" w:rsidRDefault="00B97680" w:rsidP="00B97680">
      <w:pPr>
        <w:spacing w:line="360" w:lineRule="auto"/>
        <w:jc w:val="center"/>
        <w:rPr>
          <w:rFonts w:ascii="Times New Roman" w:hAnsi="Times New Roman" w:cs="Times New Roman"/>
          <w:b/>
          <w:sz w:val="20"/>
          <w:szCs w:val="20"/>
        </w:rPr>
      </w:pPr>
      <w:r w:rsidRPr="00B97680">
        <w:rPr>
          <w:rFonts w:ascii="Times New Roman" w:hAnsi="Times New Roman" w:cs="Times New Roman"/>
          <w:b/>
          <w:sz w:val="20"/>
          <w:szCs w:val="20"/>
        </w:rPr>
        <w:t>FAVOURITE BRANDS</w:t>
      </w:r>
      <w:r w:rsidR="00BA67A0">
        <w:rPr>
          <w:rFonts w:ascii="Times New Roman" w:hAnsi="Times New Roman" w:cs="Times New Roman"/>
          <w:b/>
          <w:sz w:val="20"/>
          <w:szCs w:val="20"/>
        </w:rPr>
        <w:t xml:space="preserve"> (Unprompted)</w:t>
      </w:r>
    </w:p>
    <w:p w14:paraId="18CA7FC7" w14:textId="7C096F47" w:rsidR="001C0AD8" w:rsidRPr="001C0AD8" w:rsidRDefault="00255602" w:rsidP="000506DB">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42</w:t>
      </w:r>
      <w:r>
        <w:rPr>
          <w:rFonts w:ascii="Times New Roman" w:hAnsi="Times New Roman" w:cs="Times New Roman"/>
          <w:sz w:val="20"/>
          <w:szCs w:val="20"/>
        </w:rPr>
        <w:t xml:space="preserve"> a) </w:t>
      </w:r>
      <w:r w:rsidR="001C0AD8" w:rsidRPr="006309C5">
        <w:rPr>
          <w:rFonts w:ascii="Times New Roman" w:hAnsi="Times New Roman" w:cs="Times New Roman"/>
          <w:sz w:val="20"/>
          <w:szCs w:val="20"/>
        </w:rPr>
        <w:t xml:space="preserve">Which </w:t>
      </w:r>
      <w:r w:rsidR="001C0AD8">
        <w:rPr>
          <w:rFonts w:ascii="Times New Roman" w:hAnsi="Times New Roman" w:cs="Times New Roman"/>
          <w:sz w:val="20"/>
          <w:szCs w:val="20"/>
        </w:rPr>
        <w:t>cooking oil brands</w:t>
      </w:r>
      <w:r w:rsidR="001C0AD8" w:rsidRPr="006309C5">
        <w:rPr>
          <w:rFonts w:ascii="Times New Roman" w:hAnsi="Times New Roman" w:cs="Times New Roman"/>
          <w:sz w:val="20"/>
          <w:szCs w:val="20"/>
        </w:rPr>
        <w:t xml:space="preserve"> have you </w:t>
      </w:r>
      <w:r>
        <w:rPr>
          <w:rFonts w:ascii="Times New Roman" w:hAnsi="Times New Roman" w:cs="Times New Roman"/>
          <w:sz w:val="20"/>
          <w:szCs w:val="20"/>
        </w:rPr>
        <w:t>used in your household</w:t>
      </w:r>
      <w:r w:rsidR="001C0AD8" w:rsidRPr="006309C5">
        <w:rPr>
          <w:rFonts w:ascii="Times New Roman" w:hAnsi="Times New Roman" w:cs="Times New Roman"/>
          <w:sz w:val="20"/>
          <w:szCs w:val="20"/>
        </w:rPr>
        <w:t xml:space="preserve"> </w:t>
      </w:r>
      <w:r>
        <w:rPr>
          <w:rFonts w:ascii="Times New Roman" w:hAnsi="Times New Roman" w:cs="Times New Roman"/>
          <w:sz w:val="20"/>
          <w:szCs w:val="20"/>
        </w:rPr>
        <w:t>within</w:t>
      </w:r>
      <w:r w:rsidR="001C0AD8" w:rsidRPr="006309C5">
        <w:rPr>
          <w:rFonts w:ascii="Times New Roman" w:hAnsi="Times New Roman" w:cs="Times New Roman"/>
          <w:sz w:val="20"/>
          <w:szCs w:val="20"/>
        </w:rPr>
        <w:t xml:space="preserve"> the past </w:t>
      </w:r>
      <w:r w:rsidR="007C7C95">
        <w:rPr>
          <w:rFonts w:ascii="Times New Roman" w:hAnsi="Times New Roman" w:cs="Times New Roman"/>
          <w:sz w:val="20"/>
          <w:szCs w:val="20"/>
        </w:rPr>
        <w:t>one month</w:t>
      </w:r>
      <w:r w:rsidR="001C0AD8" w:rsidRPr="006309C5">
        <w:rPr>
          <w:rFonts w:ascii="Times New Roman" w:hAnsi="Times New Roman" w:cs="Times New Roman"/>
          <w:sz w:val="20"/>
          <w:szCs w:val="20"/>
        </w:rPr>
        <w:t>?</w:t>
      </w:r>
      <w:r w:rsidR="001C0AD8">
        <w:rPr>
          <w:rFonts w:ascii="Times New Roman" w:hAnsi="Times New Roman" w:cs="Times New Roman"/>
          <w:sz w:val="20"/>
          <w:szCs w:val="20"/>
        </w:rPr>
        <w:t xml:space="preserve"> </w:t>
      </w:r>
      <w:r w:rsidR="001C0AD8" w:rsidRPr="00FB57F6">
        <w:rPr>
          <w:rFonts w:ascii="Times New Roman" w:hAnsi="Times New Roman" w:cs="Times New Roman"/>
          <w:b/>
          <w:sz w:val="20"/>
          <w:szCs w:val="20"/>
        </w:rPr>
        <w:t>(Multiple Responses)</w:t>
      </w:r>
      <w:r w:rsidR="001C0AD8">
        <w:rPr>
          <w:rFonts w:ascii="Times New Roman" w:hAnsi="Times New Roman" w:cs="Times New Roman"/>
          <w:b/>
          <w:sz w:val="20"/>
          <w:szCs w:val="20"/>
        </w:rPr>
        <w:t xml:space="preserve"> </w:t>
      </w:r>
    </w:p>
    <w:p w14:paraId="1BA3CCAB" w14:textId="5F572F23" w:rsidR="000506DB" w:rsidRPr="000506DB" w:rsidRDefault="00255602" w:rsidP="000506DB">
      <w:pPr>
        <w:spacing w:line="360" w:lineRule="auto"/>
        <w:rPr>
          <w:rFonts w:ascii="Times New Roman" w:hAnsi="Times New Roman" w:cs="Times New Roman"/>
          <w:sz w:val="20"/>
          <w:szCs w:val="20"/>
        </w:rPr>
      </w:pPr>
      <w:r>
        <w:rPr>
          <w:rFonts w:ascii="Times New Roman" w:hAnsi="Times New Roman" w:cs="Times New Roman"/>
          <w:sz w:val="20"/>
          <w:szCs w:val="20"/>
        </w:rPr>
        <w:t>b</w:t>
      </w:r>
      <w:r w:rsidR="001C0AD8">
        <w:rPr>
          <w:rFonts w:ascii="Times New Roman" w:hAnsi="Times New Roman" w:cs="Times New Roman"/>
          <w:sz w:val="20"/>
          <w:szCs w:val="20"/>
        </w:rPr>
        <w:t xml:space="preserve">) </w:t>
      </w:r>
      <w:r w:rsidR="000506DB" w:rsidRPr="000506DB">
        <w:rPr>
          <w:rFonts w:ascii="Times New Roman" w:hAnsi="Times New Roman" w:cs="Times New Roman"/>
          <w:sz w:val="20"/>
          <w:szCs w:val="20"/>
        </w:rPr>
        <w:t>(Single mention</w:t>
      </w:r>
      <w:r w:rsidR="0054018C">
        <w:rPr>
          <w:rFonts w:ascii="Times New Roman" w:hAnsi="Times New Roman" w:cs="Times New Roman"/>
          <w:sz w:val="20"/>
          <w:szCs w:val="20"/>
        </w:rPr>
        <w:t>).</w:t>
      </w:r>
      <w:r w:rsidR="00426BBB" w:rsidRPr="00426BBB">
        <w:rPr>
          <w:rFonts w:ascii="Times New Roman" w:hAnsi="Times New Roman" w:cs="Times New Roman"/>
          <w:sz w:val="20"/>
          <w:szCs w:val="20"/>
        </w:rPr>
        <w:t xml:space="preserve"> </w:t>
      </w:r>
      <w:r w:rsidR="00426BBB" w:rsidRPr="000506DB">
        <w:rPr>
          <w:rFonts w:ascii="Times New Roman" w:hAnsi="Times New Roman" w:cs="Times New Roman"/>
          <w:sz w:val="20"/>
          <w:szCs w:val="20"/>
        </w:rPr>
        <w:t>What is your favorite cooking oil brand</w:t>
      </w:r>
      <w:r w:rsidR="000506DB" w:rsidRPr="000506DB">
        <w:rPr>
          <w:rFonts w:ascii="Times New Roman" w:hAnsi="Times New Roman" w:cs="Times New Roman"/>
          <w:sz w:val="20"/>
          <w:szCs w:val="20"/>
        </w:rPr>
        <w:t xml:space="preserve">?  </w:t>
      </w:r>
    </w:p>
    <w:p w14:paraId="7DC4304F" w14:textId="7EEDDF8F" w:rsidR="000506DB" w:rsidRPr="000506DB" w:rsidRDefault="000506DB" w:rsidP="000506DB">
      <w:pPr>
        <w:spacing w:line="360" w:lineRule="auto"/>
        <w:rPr>
          <w:rFonts w:ascii="Times New Roman" w:hAnsi="Times New Roman" w:cs="Times New Roman"/>
          <w:sz w:val="20"/>
          <w:szCs w:val="20"/>
        </w:rPr>
      </w:pPr>
      <w:r w:rsidRPr="000506DB">
        <w:rPr>
          <w:rFonts w:ascii="Times New Roman" w:hAnsi="Times New Roman" w:cs="Times New Roman"/>
          <w:sz w:val="20"/>
          <w:szCs w:val="20"/>
        </w:rPr>
        <w:t>Fresh Fri [  ] Popco Cooking Oil [ ] Salit cooking oil [ ] Mpishi poa [ ] Fry mate [ ] Kimbo [ ] Elianto [ ] Sungold sunflower [ ] Olive Gold [ ] Tilly [ ] Kasuku [ ] Alpa [ ] Rina [ ] Seagul [ ] Rinsun [ ] Top Fri [ ] Somo</w:t>
      </w:r>
      <w:r w:rsidR="0054018C">
        <w:rPr>
          <w:rFonts w:ascii="Times New Roman" w:hAnsi="Times New Roman" w:cs="Times New Roman"/>
          <w:sz w:val="20"/>
          <w:szCs w:val="20"/>
        </w:rPr>
        <w:t xml:space="preserve"> [ ] None </w:t>
      </w:r>
      <w:r w:rsidR="00A71474">
        <w:rPr>
          <w:rFonts w:ascii="Times New Roman" w:hAnsi="Times New Roman" w:cs="Times New Roman"/>
          <w:sz w:val="20"/>
          <w:szCs w:val="20"/>
        </w:rPr>
        <w:t xml:space="preserve">branded </w:t>
      </w:r>
      <w:r w:rsidR="00A71474" w:rsidRPr="000506DB">
        <w:rPr>
          <w:rFonts w:ascii="Times New Roman" w:hAnsi="Times New Roman" w:cs="Times New Roman"/>
          <w:sz w:val="20"/>
          <w:szCs w:val="20"/>
        </w:rPr>
        <w:t>[</w:t>
      </w:r>
      <w:r w:rsidRPr="000506DB">
        <w:rPr>
          <w:rFonts w:ascii="Times New Roman" w:hAnsi="Times New Roman" w:cs="Times New Roman"/>
          <w:sz w:val="20"/>
          <w:szCs w:val="20"/>
        </w:rPr>
        <w:t xml:space="preserve"> ] Others (specify)… [ ] None [ ] </w:t>
      </w:r>
    </w:p>
    <w:p w14:paraId="01CF899D" w14:textId="7631A03E" w:rsidR="001C0AD8" w:rsidRPr="001C0AD8" w:rsidRDefault="007B57CD" w:rsidP="000506DB">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43</w:t>
      </w:r>
      <w:r w:rsidR="000506DB" w:rsidRPr="000506DB">
        <w:rPr>
          <w:rFonts w:ascii="Times New Roman" w:hAnsi="Times New Roman" w:cs="Times New Roman"/>
          <w:b/>
          <w:sz w:val="20"/>
          <w:szCs w:val="20"/>
        </w:rPr>
        <w:t>.</w:t>
      </w:r>
      <w:r w:rsidR="000506DB" w:rsidRPr="000506DB">
        <w:rPr>
          <w:rFonts w:ascii="Times New Roman" w:hAnsi="Times New Roman" w:cs="Times New Roman"/>
          <w:sz w:val="20"/>
          <w:szCs w:val="20"/>
        </w:rPr>
        <w:t xml:space="preserve"> </w:t>
      </w:r>
      <w:r w:rsidR="00255602">
        <w:rPr>
          <w:rFonts w:ascii="Times New Roman" w:hAnsi="Times New Roman" w:cs="Times New Roman"/>
          <w:sz w:val="20"/>
          <w:szCs w:val="20"/>
        </w:rPr>
        <w:t>a) Which</w:t>
      </w:r>
      <w:r w:rsidR="001C0AD8" w:rsidRPr="006309C5">
        <w:rPr>
          <w:rFonts w:ascii="Times New Roman" w:hAnsi="Times New Roman" w:cs="Times New Roman"/>
          <w:sz w:val="20"/>
          <w:szCs w:val="20"/>
        </w:rPr>
        <w:t xml:space="preserve"> </w:t>
      </w:r>
      <w:r w:rsidR="001C0AD8">
        <w:rPr>
          <w:rFonts w:ascii="Times New Roman" w:hAnsi="Times New Roman" w:cs="Times New Roman"/>
          <w:sz w:val="20"/>
          <w:szCs w:val="20"/>
        </w:rPr>
        <w:t>maize meal/Unga brands</w:t>
      </w:r>
      <w:r w:rsidR="001C0AD8" w:rsidRPr="006309C5">
        <w:rPr>
          <w:rFonts w:ascii="Times New Roman" w:hAnsi="Times New Roman" w:cs="Times New Roman"/>
          <w:sz w:val="20"/>
          <w:szCs w:val="20"/>
        </w:rPr>
        <w:t xml:space="preserve"> have you </w:t>
      </w:r>
      <w:r w:rsidR="001C0AD8">
        <w:rPr>
          <w:rFonts w:ascii="Times New Roman" w:hAnsi="Times New Roman" w:cs="Times New Roman"/>
          <w:sz w:val="20"/>
          <w:szCs w:val="20"/>
        </w:rPr>
        <w:t>consumed</w:t>
      </w:r>
      <w:r w:rsidR="001C0AD8" w:rsidRPr="006309C5">
        <w:rPr>
          <w:rFonts w:ascii="Times New Roman" w:hAnsi="Times New Roman" w:cs="Times New Roman"/>
          <w:sz w:val="20"/>
          <w:szCs w:val="20"/>
        </w:rPr>
        <w:t xml:space="preserve"> in the past </w:t>
      </w:r>
      <w:r w:rsidR="007C7C95">
        <w:rPr>
          <w:rFonts w:ascii="Times New Roman" w:hAnsi="Times New Roman" w:cs="Times New Roman"/>
          <w:sz w:val="20"/>
          <w:szCs w:val="20"/>
        </w:rPr>
        <w:t>one month</w:t>
      </w:r>
      <w:r w:rsidR="001C0AD8" w:rsidRPr="006309C5">
        <w:rPr>
          <w:rFonts w:ascii="Times New Roman" w:hAnsi="Times New Roman" w:cs="Times New Roman"/>
          <w:sz w:val="20"/>
          <w:szCs w:val="20"/>
        </w:rPr>
        <w:t>?</w:t>
      </w:r>
      <w:r w:rsidR="001C0AD8">
        <w:rPr>
          <w:rFonts w:ascii="Times New Roman" w:hAnsi="Times New Roman" w:cs="Times New Roman"/>
          <w:sz w:val="20"/>
          <w:szCs w:val="20"/>
        </w:rPr>
        <w:t xml:space="preserve"> </w:t>
      </w:r>
      <w:r w:rsidR="001C0AD8" w:rsidRPr="00FB57F6">
        <w:rPr>
          <w:rFonts w:ascii="Times New Roman" w:hAnsi="Times New Roman" w:cs="Times New Roman"/>
          <w:b/>
          <w:sz w:val="20"/>
          <w:szCs w:val="20"/>
        </w:rPr>
        <w:t>(Multiple Responses)</w:t>
      </w:r>
      <w:r w:rsidR="001C0AD8">
        <w:rPr>
          <w:rFonts w:ascii="Times New Roman" w:hAnsi="Times New Roman" w:cs="Times New Roman"/>
          <w:b/>
          <w:sz w:val="20"/>
          <w:szCs w:val="20"/>
        </w:rPr>
        <w:t xml:space="preserve"> </w:t>
      </w:r>
    </w:p>
    <w:p w14:paraId="6A7E556F" w14:textId="0B23A773" w:rsidR="000506DB" w:rsidRPr="000506DB" w:rsidRDefault="001C0AD8" w:rsidP="000506DB">
      <w:pPr>
        <w:spacing w:line="360" w:lineRule="auto"/>
        <w:rPr>
          <w:rFonts w:ascii="Times New Roman" w:hAnsi="Times New Roman" w:cs="Times New Roman"/>
          <w:sz w:val="20"/>
          <w:szCs w:val="20"/>
        </w:rPr>
      </w:pPr>
      <w:r>
        <w:rPr>
          <w:rFonts w:ascii="Times New Roman" w:hAnsi="Times New Roman" w:cs="Times New Roman"/>
          <w:sz w:val="20"/>
          <w:szCs w:val="20"/>
        </w:rPr>
        <w:t>c)</w:t>
      </w:r>
      <w:r w:rsidR="00021B6A" w:rsidRPr="000506DB">
        <w:rPr>
          <w:rFonts w:ascii="Times New Roman" w:hAnsi="Times New Roman" w:cs="Times New Roman"/>
          <w:sz w:val="20"/>
          <w:szCs w:val="20"/>
        </w:rPr>
        <w:t>What is your favorite maize meal</w:t>
      </w:r>
      <w:r w:rsidR="00021B6A">
        <w:rPr>
          <w:rFonts w:ascii="Times New Roman" w:hAnsi="Times New Roman" w:cs="Times New Roman"/>
          <w:sz w:val="20"/>
          <w:szCs w:val="20"/>
        </w:rPr>
        <w:t>/U</w:t>
      </w:r>
      <w:r w:rsidR="0054018C">
        <w:rPr>
          <w:rFonts w:ascii="Times New Roman" w:hAnsi="Times New Roman" w:cs="Times New Roman"/>
          <w:sz w:val="20"/>
          <w:szCs w:val="20"/>
        </w:rPr>
        <w:t>nga</w:t>
      </w:r>
      <w:r w:rsidR="0054018C" w:rsidRPr="000506DB">
        <w:rPr>
          <w:rFonts w:ascii="Times New Roman" w:hAnsi="Times New Roman" w:cs="Times New Roman"/>
          <w:sz w:val="20"/>
          <w:szCs w:val="20"/>
        </w:rPr>
        <w:t xml:space="preserve"> brand</w:t>
      </w:r>
      <w:r w:rsidR="00021B6A" w:rsidRPr="000506DB">
        <w:rPr>
          <w:rFonts w:ascii="Times New Roman" w:hAnsi="Times New Roman" w:cs="Times New Roman"/>
          <w:sz w:val="20"/>
          <w:szCs w:val="20"/>
        </w:rPr>
        <w:t xml:space="preserve"> </w:t>
      </w:r>
      <w:r w:rsidR="000506DB" w:rsidRPr="000506DB">
        <w:rPr>
          <w:rFonts w:ascii="Times New Roman" w:hAnsi="Times New Roman" w:cs="Times New Roman"/>
          <w:sz w:val="20"/>
          <w:szCs w:val="20"/>
        </w:rPr>
        <w:t xml:space="preserve">(Single mention)?  </w:t>
      </w:r>
    </w:p>
    <w:p w14:paraId="0A6B4E9E" w14:textId="77777777" w:rsidR="00955132" w:rsidRDefault="000506DB" w:rsidP="00FC3568">
      <w:pPr>
        <w:spacing w:line="360" w:lineRule="auto"/>
        <w:rPr>
          <w:rFonts w:ascii="Times New Roman" w:hAnsi="Times New Roman" w:cs="Times New Roman"/>
          <w:sz w:val="20"/>
          <w:szCs w:val="20"/>
        </w:rPr>
      </w:pPr>
      <w:r w:rsidRPr="000506DB">
        <w:rPr>
          <w:rFonts w:ascii="Times New Roman" w:hAnsi="Times New Roman" w:cs="Times New Roman"/>
          <w:sz w:val="20"/>
          <w:szCs w:val="20"/>
        </w:rPr>
        <w:t xml:space="preserve">Jogoo [  ] Amaize [ ] Pembe [ ] Dola [ ] Hostess [ ] Soko [ ] Kifaru [ ] Ndovu [ ] Jimbi [ ] Ajab [ ] Raha Premium [ ] Mama maize flour [ ] Jembe [ ] Jambo [ ] </w:t>
      </w:r>
      <w:r w:rsidR="0054018C">
        <w:rPr>
          <w:rFonts w:ascii="Times New Roman" w:hAnsi="Times New Roman" w:cs="Times New Roman"/>
          <w:sz w:val="20"/>
          <w:szCs w:val="20"/>
        </w:rPr>
        <w:t xml:space="preserve">None branded Unga(Kisiagi) [ ] </w:t>
      </w:r>
      <w:r w:rsidRPr="000506DB">
        <w:rPr>
          <w:rFonts w:ascii="Times New Roman" w:hAnsi="Times New Roman" w:cs="Times New Roman"/>
          <w:sz w:val="20"/>
          <w:szCs w:val="20"/>
        </w:rPr>
        <w:t>Others (specify)… [ ] None [ ]</w:t>
      </w:r>
    </w:p>
    <w:p w14:paraId="01BCDFE2" w14:textId="4E75F129" w:rsidR="001C0AD8" w:rsidRDefault="00955132" w:rsidP="001C0AD8">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44</w:t>
      </w:r>
      <w:r w:rsidRPr="000506DB">
        <w:rPr>
          <w:rFonts w:ascii="Times New Roman" w:hAnsi="Times New Roman" w:cs="Times New Roman"/>
          <w:b/>
          <w:sz w:val="20"/>
          <w:szCs w:val="20"/>
        </w:rPr>
        <w:t>.</w:t>
      </w:r>
      <w:r w:rsidRPr="000506DB">
        <w:rPr>
          <w:rFonts w:ascii="Times New Roman" w:hAnsi="Times New Roman" w:cs="Times New Roman"/>
          <w:sz w:val="20"/>
          <w:szCs w:val="20"/>
        </w:rPr>
        <w:t xml:space="preserve"> </w:t>
      </w:r>
      <w:r w:rsidR="001C0AD8">
        <w:rPr>
          <w:rFonts w:ascii="Times New Roman" w:hAnsi="Times New Roman" w:cs="Times New Roman"/>
          <w:sz w:val="20"/>
          <w:szCs w:val="20"/>
        </w:rPr>
        <w:t>a)</w:t>
      </w:r>
      <w:r w:rsidR="001C0AD8" w:rsidRPr="00B97680">
        <w:rPr>
          <w:rFonts w:ascii="Times New Roman" w:hAnsi="Times New Roman" w:cs="Times New Roman"/>
          <w:sz w:val="20"/>
          <w:szCs w:val="20"/>
        </w:rPr>
        <w:t xml:space="preserve"> </w:t>
      </w:r>
      <w:r w:rsidR="00255602">
        <w:rPr>
          <w:rFonts w:ascii="Times New Roman" w:hAnsi="Times New Roman" w:cs="Times New Roman"/>
          <w:sz w:val="20"/>
          <w:szCs w:val="20"/>
        </w:rPr>
        <w:t>Have you consumed bread in the</w:t>
      </w:r>
      <w:r w:rsidR="001C0AD8" w:rsidRPr="001C0AD8">
        <w:rPr>
          <w:rFonts w:ascii="Times New Roman" w:hAnsi="Times New Roman" w:cs="Times New Roman"/>
          <w:sz w:val="20"/>
          <w:szCs w:val="20"/>
        </w:rPr>
        <w:t xml:space="preserve"> past </w:t>
      </w:r>
      <w:r w:rsidR="007C7C95">
        <w:rPr>
          <w:rFonts w:ascii="Times New Roman" w:hAnsi="Times New Roman" w:cs="Times New Roman"/>
          <w:sz w:val="20"/>
          <w:szCs w:val="20"/>
        </w:rPr>
        <w:t>one month</w:t>
      </w:r>
      <w:r w:rsidR="001C0AD8" w:rsidRPr="001C0AD8">
        <w:rPr>
          <w:rFonts w:ascii="Times New Roman" w:hAnsi="Times New Roman" w:cs="Times New Roman"/>
          <w:sz w:val="20"/>
          <w:szCs w:val="20"/>
        </w:rPr>
        <w:t>?</w:t>
      </w:r>
      <w:r w:rsidR="001C0AD8">
        <w:rPr>
          <w:rFonts w:ascii="Times New Roman" w:hAnsi="Times New Roman" w:cs="Times New Roman"/>
          <w:sz w:val="20"/>
          <w:szCs w:val="20"/>
        </w:rPr>
        <w:t xml:space="preserve"> Yes [ ] No [ ]</w:t>
      </w:r>
    </w:p>
    <w:p w14:paraId="4180B56D" w14:textId="3BDE357D" w:rsidR="001C0AD8" w:rsidRPr="001C0AD8" w:rsidRDefault="001C0AD8" w:rsidP="00955132">
      <w:pPr>
        <w:spacing w:line="360" w:lineRule="auto"/>
        <w:rPr>
          <w:rFonts w:ascii="Times New Roman" w:hAnsi="Times New Roman" w:cs="Times New Roman"/>
          <w:b/>
          <w:sz w:val="20"/>
          <w:szCs w:val="20"/>
        </w:rPr>
      </w:pPr>
      <w:r>
        <w:rPr>
          <w:rFonts w:ascii="Times New Roman" w:hAnsi="Times New Roman" w:cs="Times New Roman"/>
          <w:sz w:val="20"/>
          <w:szCs w:val="20"/>
        </w:rPr>
        <w:t xml:space="preserve">  b) (If yes in Q44a.) </w:t>
      </w:r>
      <w:r w:rsidRPr="006309C5">
        <w:rPr>
          <w:rFonts w:ascii="Times New Roman" w:hAnsi="Times New Roman" w:cs="Times New Roman"/>
          <w:sz w:val="20"/>
          <w:szCs w:val="20"/>
        </w:rPr>
        <w:t xml:space="preserve">Which </w:t>
      </w:r>
      <w:r>
        <w:rPr>
          <w:rFonts w:ascii="Times New Roman" w:hAnsi="Times New Roman" w:cs="Times New Roman"/>
          <w:sz w:val="20"/>
          <w:szCs w:val="20"/>
        </w:rPr>
        <w:t>bread brands</w:t>
      </w:r>
      <w:r w:rsidRPr="006309C5">
        <w:rPr>
          <w:rFonts w:ascii="Times New Roman" w:hAnsi="Times New Roman" w:cs="Times New Roman"/>
          <w:sz w:val="20"/>
          <w:szCs w:val="20"/>
        </w:rPr>
        <w:t xml:space="preserve"> have you </w:t>
      </w:r>
      <w:r w:rsidR="00255602">
        <w:rPr>
          <w:rFonts w:ascii="Times New Roman" w:hAnsi="Times New Roman" w:cs="Times New Roman"/>
          <w:sz w:val="20"/>
          <w:szCs w:val="20"/>
        </w:rPr>
        <w:t xml:space="preserve">consumed </w:t>
      </w:r>
      <w:r w:rsidRPr="006309C5">
        <w:rPr>
          <w:rFonts w:ascii="Times New Roman" w:hAnsi="Times New Roman" w:cs="Times New Roman"/>
          <w:sz w:val="20"/>
          <w:szCs w:val="20"/>
        </w:rPr>
        <w:t xml:space="preserve">in the past </w:t>
      </w:r>
      <w:r w:rsidR="007C7C95">
        <w:rPr>
          <w:rFonts w:ascii="Times New Roman" w:hAnsi="Times New Roman" w:cs="Times New Roman"/>
          <w:sz w:val="20"/>
          <w:szCs w:val="20"/>
        </w:rPr>
        <w:t>one month</w:t>
      </w:r>
      <w:r w:rsidRPr="006309C5">
        <w:rPr>
          <w:rFonts w:ascii="Times New Roman" w:hAnsi="Times New Roman" w:cs="Times New Roman"/>
          <w:sz w:val="20"/>
          <w:szCs w:val="20"/>
        </w:rPr>
        <w:t>?</w:t>
      </w:r>
      <w:r>
        <w:rPr>
          <w:rFonts w:ascii="Times New Roman" w:hAnsi="Times New Roman" w:cs="Times New Roman"/>
          <w:sz w:val="20"/>
          <w:szCs w:val="20"/>
        </w:rPr>
        <w:t xml:space="preserve"> </w:t>
      </w:r>
      <w:r w:rsidRPr="00FB57F6">
        <w:rPr>
          <w:rFonts w:ascii="Times New Roman" w:hAnsi="Times New Roman" w:cs="Times New Roman"/>
          <w:b/>
          <w:sz w:val="20"/>
          <w:szCs w:val="20"/>
        </w:rPr>
        <w:t>(Multiple Responses)</w:t>
      </w:r>
      <w:r>
        <w:rPr>
          <w:rFonts w:ascii="Times New Roman" w:hAnsi="Times New Roman" w:cs="Times New Roman"/>
          <w:b/>
          <w:sz w:val="20"/>
          <w:szCs w:val="20"/>
        </w:rPr>
        <w:t xml:space="preserve"> </w:t>
      </w:r>
    </w:p>
    <w:p w14:paraId="7713DA31" w14:textId="50D28C51" w:rsidR="00955132" w:rsidRPr="000506DB" w:rsidRDefault="001C0AD8" w:rsidP="00955132">
      <w:pPr>
        <w:spacing w:line="360" w:lineRule="auto"/>
        <w:rPr>
          <w:rFonts w:ascii="Times New Roman" w:hAnsi="Times New Roman" w:cs="Times New Roman"/>
          <w:sz w:val="20"/>
          <w:szCs w:val="20"/>
        </w:rPr>
      </w:pPr>
      <w:r>
        <w:rPr>
          <w:rFonts w:ascii="Times New Roman" w:hAnsi="Times New Roman" w:cs="Times New Roman"/>
          <w:sz w:val="20"/>
          <w:szCs w:val="20"/>
        </w:rPr>
        <w:t>c)</w:t>
      </w:r>
      <w:r w:rsidR="00955132" w:rsidRPr="000506DB">
        <w:rPr>
          <w:rFonts w:ascii="Times New Roman" w:hAnsi="Times New Roman" w:cs="Times New Roman"/>
          <w:sz w:val="20"/>
          <w:szCs w:val="20"/>
        </w:rPr>
        <w:t xml:space="preserve">What is your favorite </w:t>
      </w:r>
      <w:r w:rsidR="00955132">
        <w:rPr>
          <w:rFonts w:ascii="Times New Roman" w:hAnsi="Times New Roman" w:cs="Times New Roman"/>
          <w:sz w:val="20"/>
          <w:szCs w:val="20"/>
        </w:rPr>
        <w:t>bread</w:t>
      </w:r>
      <w:r w:rsidR="00955132" w:rsidRPr="000506DB">
        <w:rPr>
          <w:rFonts w:ascii="Times New Roman" w:hAnsi="Times New Roman" w:cs="Times New Roman"/>
          <w:sz w:val="20"/>
          <w:szCs w:val="20"/>
        </w:rPr>
        <w:t xml:space="preserve"> brand (Single mention)?  </w:t>
      </w:r>
    </w:p>
    <w:p w14:paraId="4FA66EF4" w14:textId="62F74EEF" w:rsidR="00955132" w:rsidRPr="00B97680" w:rsidRDefault="00955132" w:rsidP="00955132">
      <w:pPr>
        <w:spacing w:line="360" w:lineRule="auto"/>
        <w:rPr>
          <w:rFonts w:ascii="Times New Roman" w:hAnsi="Times New Roman" w:cs="Times New Roman"/>
          <w:sz w:val="20"/>
          <w:szCs w:val="20"/>
        </w:rPr>
      </w:pPr>
      <w:r>
        <w:rPr>
          <w:rFonts w:ascii="Times New Roman" w:hAnsi="Times New Roman" w:cs="Times New Roman"/>
          <w:sz w:val="20"/>
          <w:szCs w:val="20"/>
        </w:rPr>
        <w:t>Supa Loaf</w:t>
      </w:r>
      <w:r w:rsidRPr="000506DB">
        <w:rPr>
          <w:rFonts w:ascii="Times New Roman" w:hAnsi="Times New Roman" w:cs="Times New Roman"/>
          <w:sz w:val="20"/>
          <w:szCs w:val="20"/>
        </w:rPr>
        <w:t xml:space="preserve"> [  ] </w:t>
      </w:r>
      <w:r>
        <w:rPr>
          <w:rFonts w:ascii="Times New Roman" w:hAnsi="Times New Roman" w:cs="Times New Roman"/>
          <w:sz w:val="20"/>
          <w:szCs w:val="20"/>
        </w:rPr>
        <w:t>Festive</w:t>
      </w:r>
      <w:r w:rsidRPr="000506DB">
        <w:rPr>
          <w:rFonts w:ascii="Times New Roman" w:hAnsi="Times New Roman" w:cs="Times New Roman"/>
          <w:sz w:val="20"/>
          <w:szCs w:val="20"/>
        </w:rPr>
        <w:t xml:space="preserve"> [ ] </w:t>
      </w:r>
      <w:r>
        <w:rPr>
          <w:rFonts w:ascii="Times New Roman" w:hAnsi="Times New Roman" w:cs="Times New Roman"/>
          <w:sz w:val="20"/>
          <w:szCs w:val="20"/>
        </w:rPr>
        <w:t>Broadways [ ] Kingsmil</w:t>
      </w:r>
      <w:r w:rsidRPr="000506DB">
        <w:rPr>
          <w:rFonts w:ascii="Times New Roman" w:hAnsi="Times New Roman" w:cs="Times New Roman"/>
          <w:sz w:val="20"/>
          <w:szCs w:val="20"/>
        </w:rPr>
        <w:t xml:space="preserve"> [ ] </w:t>
      </w:r>
      <w:r>
        <w:rPr>
          <w:rFonts w:ascii="Times New Roman" w:hAnsi="Times New Roman" w:cs="Times New Roman"/>
          <w:sz w:val="20"/>
          <w:szCs w:val="20"/>
        </w:rPr>
        <w:t>BB Bakeries</w:t>
      </w:r>
      <w:r w:rsidRPr="000506DB">
        <w:rPr>
          <w:rFonts w:ascii="Times New Roman" w:hAnsi="Times New Roman" w:cs="Times New Roman"/>
          <w:sz w:val="20"/>
          <w:szCs w:val="20"/>
        </w:rPr>
        <w:t xml:space="preserve"> [ ] </w:t>
      </w:r>
      <w:r>
        <w:rPr>
          <w:rFonts w:ascii="Times New Roman" w:hAnsi="Times New Roman" w:cs="Times New Roman"/>
          <w:sz w:val="20"/>
          <w:szCs w:val="20"/>
        </w:rPr>
        <w:t>Kenblest</w:t>
      </w:r>
      <w:r w:rsidRPr="000506DB">
        <w:rPr>
          <w:rFonts w:ascii="Times New Roman" w:hAnsi="Times New Roman" w:cs="Times New Roman"/>
          <w:sz w:val="20"/>
          <w:szCs w:val="20"/>
        </w:rPr>
        <w:t xml:space="preserve"> [ ] </w:t>
      </w:r>
      <w:r>
        <w:rPr>
          <w:rFonts w:ascii="Times New Roman" w:hAnsi="Times New Roman" w:cs="Times New Roman"/>
          <w:sz w:val="20"/>
          <w:szCs w:val="20"/>
        </w:rPr>
        <w:t>Loafa</w:t>
      </w:r>
      <w:r w:rsidRPr="000506DB">
        <w:rPr>
          <w:rFonts w:ascii="Times New Roman" w:hAnsi="Times New Roman" w:cs="Times New Roman"/>
          <w:sz w:val="20"/>
          <w:szCs w:val="20"/>
        </w:rPr>
        <w:t xml:space="preserve"> [ ] </w:t>
      </w:r>
      <w:r>
        <w:rPr>
          <w:rFonts w:ascii="Times New Roman" w:hAnsi="Times New Roman" w:cs="Times New Roman"/>
          <w:sz w:val="20"/>
          <w:szCs w:val="20"/>
        </w:rPr>
        <w:t>Selecta</w:t>
      </w:r>
      <w:r>
        <w:rPr>
          <w:rFonts w:ascii="Times New Roman" w:hAnsi="Times New Roman" w:cs="Times New Roman"/>
          <w:sz w:val="20"/>
          <w:szCs w:val="20"/>
        </w:rPr>
        <w:tab/>
      </w:r>
      <w:r w:rsidRPr="000506DB">
        <w:rPr>
          <w:rFonts w:ascii="Times New Roman" w:hAnsi="Times New Roman" w:cs="Times New Roman"/>
          <w:sz w:val="20"/>
          <w:szCs w:val="20"/>
        </w:rPr>
        <w:t xml:space="preserve"> [ ] </w:t>
      </w:r>
      <w:r>
        <w:rPr>
          <w:rFonts w:ascii="Times New Roman" w:hAnsi="Times New Roman" w:cs="Times New Roman"/>
          <w:sz w:val="20"/>
          <w:szCs w:val="20"/>
        </w:rPr>
        <w:t>Butter Toast</w:t>
      </w:r>
      <w:r w:rsidRPr="000506DB">
        <w:rPr>
          <w:rFonts w:ascii="Times New Roman" w:hAnsi="Times New Roman" w:cs="Times New Roman"/>
          <w:sz w:val="20"/>
          <w:szCs w:val="20"/>
        </w:rPr>
        <w:t xml:space="preserve"> [ ] </w:t>
      </w:r>
      <w:r>
        <w:rPr>
          <w:rFonts w:ascii="Times New Roman" w:hAnsi="Times New Roman" w:cs="Times New Roman"/>
          <w:sz w:val="20"/>
          <w:szCs w:val="20"/>
        </w:rPr>
        <w:t>Simplifine</w:t>
      </w:r>
      <w:r w:rsidRPr="000506DB">
        <w:rPr>
          <w:rFonts w:ascii="Times New Roman" w:hAnsi="Times New Roman" w:cs="Times New Roman"/>
          <w:sz w:val="20"/>
          <w:szCs w:val="20"/>
        </w:rPr>
        <w:t xml:space="preserve"> [ ] </w:t>
      </w:r>
      <w:r>
        <w:rPr>
          <w:rFonts w:ascii="Times New Roman" w:hAnsi="Times New Roman" w:cs="Times New Roman"/>
          <w:sz w:val="20"/>
          <w:szCs w:val="20"/>
        </w:rPr>
        <w:t>United</w:t>
      </w:r>
      <w:r w:rsidRPr="000506DB">
        <w:rPr>
          <w:rFonts w:ascii="Times New Roman" w:hAnsi="Times New Roman" w:cs="Times New Roman"/>
          <w:sz w:val="20"/>
          <w:szCs w:val="20"/>
        </w:rPr>
        <w:t xml:space="preserve"> [ ]</w:t>
      </w:r>
      <w:r w:rsidR="008D07F1">
        <w:rPr>
          <w:rFonts w:ascii="Times New Roman" w:hAnsi="Times New Roman" w:cs="Times New Roman"/>
          <w:sz w:val="20"/>
          <w:szCs w:val="20"/>
        </w:rPr>
        <w:t xml:space="preserve"> </w:t>
      </w:r>
      <w:r w:rsidR="00255602">
        <w:rPr>
          <w:rFonts w:ascii="Times New Roman" w:hAnsi="Times New Roman" w:cs="Times New Roman"/>
          <w:sz w:val="20"/>
          <w:szCs w:val="20"/>
        </w:rPr>
        <w:t>Non-Branded</w:t>
      </w:r>
      <w:r w:rsidR="008D07F1">
        <w:rPr>
          <w:rFonts w:ascii="Times New Roman" w:hAnsi="Times New Roman" w:cs="Times New Roman"/>
          <w:sz w:val="20"/>
          <w:szCs w:val="20"/>
        </w:rPr>
        <w:t xml:space="preserve"> Bread [ ] Others</w:t>
      </w:r>
      <w:r w:rsidRPr="000506DB">
        <w:rPr>
          <w:rFonts w:ascii="Times New Roman" w:hAnsi="Times New Roman" w:cs="Times New Roman"/>
          <w:sz w:val="20"/>
          <w:szCs w:val="20"/>
        </w:rPr>
        <w:t xml:space="preserve"> (specify)… [ ] None [ ]</w:t>
      </w:r>
      <w:r w:rsidRPr="00B97680">
        <w:rPr>
          <w:rFonts w:ascii="Times New Roman" w:hAnsi="Times New Roman" w:cs="Times New Roman"/>
          <w:sz w:val="20"/>
          <w:szCs w:val="20"/>
        </w:rPr>
        <w:t xml:space="preserve"> </w:t>
      </w:r>
    </w:p>
    <w:p w14:paraId="574CEE71" w14:textId="41DF9F39" w:rsidR="001C0AD8" w:rsidRDefault="00955132" w:rsidP="00955132">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Q</w:t>
      </w:r>
      <w:r w:rsidR="002D06E5">
        <w:rPr>
          <w:rFonts w:ascii="Times New Roman" w:hAnsi="Times New Roman" w:cs="Times New Roman"/>
          <w:b/>
          <w:sz w:val="20"/>
          <w:szCs w:val="20"/>
        </w:rPr>
        <w:t>45</w:t>
      </w:r>
      <w:r w:rsidRPr="000506DB">
        <w:rPr>
          <w:rFonts w:ascii="Times New Roman" w:hAnsi="Times New Roman" w:cs="Times New Roman"/>
          <w:b/>
          <w:sz w:val="20"/>
          <w:szCs w:val="20"/>
        </w:rPr>
        <w:t>.</w:t>
      </w:r>
      <w:r w:rsidR="001C0AD8" w:rsidRPr="001C0AD8">
        <w:t xml:space="preserve"> </w:t>
      </w:r>
      <w:r w:rsidR="00255602">
        <w:t>a</w:t>
      </w:r>
      <w:r w:rsidR="00255602">
        <w:rPr>
          <w:rFonts w:ascii="Times New Roman" w:hAnsi="Times New Roman" w:cs="Times New Roman"/>
          <w:sz w:val="20"/>
          <w:szCs w:val="20"/>
        </w:rPr>
        <w:t xml:space="preserve">) </w:t>
      </w:r>
      <w:r w:rsidR="001C0AD8" w:rsidRPr="006309C5">
        <w:rPr>
          <w:rFonts w:ascii="Times New Roman" w:hAnsi="Times New Roman" w:cs="Times New Roman"/>
          <w:sz w:val="20"/>
          <w:szCs w:val="20"/>
        </w:rPr>
        <w:t xml:space="preserve">Which </w:t>
      </w:r>
      <w:r w:rsidR="001C0AD8">
        <w:rPr>
          <w:rFonts w:ascii="Times New Roman" w:hAnsi="Times New Roman" w:cs="Times New Roman"/>
          <w:sz w:val="20"/>
          <w:szCs w:val="20"/>
        </w:rPr>
        <w:t>rice brands</w:t>
      </w:r>
      <w:r w:rsidR="001C0AD8" w:rsidRPr="006309C5">
        <w:rPr>
          <w:rFonts w:ascii="Times New Roman" w:hAnsi="Times New Roman" w:cs="Times New Roman"/>
          <w:sz w:val="20"/>
          <w:szCs w:val="20"/>
        </w:rPr>
        <w:t xml:space="preserve"> have you </w:t>
      </w:r>
      <w:r w:rsidR="001C0AD8">
        <w:rPr>
          <w:rFonts w:ascii="Times New Roman" w:hAnsi="Times New Roman" w:cs="Times New Roman"/>
          <w:sz w:val="20"/>
          <w:szCs w:val="20"/>
        </w:rPr>
        <w:t>consumed</w:t>
      </w:r>
      <w:r w:rsidR="00255602">
        <w:rPr>
          <w:rFonts w:ascii="Times New Roman" w:hAnsi="Times New Roman" w:cs="Times New Roman"/>
          <w:sz w:val="20"/>
          <w:szCs w:val="20"/>
        </w:rPr>
        <w:t xml:space="preserve"> </w:t>
      </w:r>
      <w:r w:rsidR="001C0AD8" w:rsidRPr="006309C5">
        <w:rPr>
          <w:rFonts w:ascii="Times New Roman" w:hAnsi="Times New Roman" w:cs="Times New Roman"/>
          <w:sz w:val="20"/>
          <w:szCs w:val="20"/>
        </w:rPr>
        <w:t xml:space="preserve">in the past </w:t>
      </w:r>
      <w:r w:rsidR="007C7C95">
        <w:rPr>
          <w:rFonts w:ascii="Times New Roman" w:hAnsi="Times New Roman" w:cs="Times New Roman"/>
          <w:sz w:val="20"/>
          <w:szCs w:val="20"/>
        </w:rPr>
        <w:t>one month</w:t>
      </w:r>
      <w:r w:rsidR="001C0AD8" w:rsidRPr="006309C5">
        <w:rPr>
          <w:rFonts w:ascii="Times New Roman" w:hAnsi="Times New Roman" w:cs="Times New Roman"/>
          <w:sz w:val="20"/>
          <w:szCs w:val="20"/>
        </w:rPr>
        <w:t>?</w:t>
      </w:r>
      <w:r w:rsidR="001C0AD8">
        <w:rPr>
          <w:rFonts w:ascii="Times New Roman" w:hAnsi="Times New Roman" w:cs="Times New Roman"/>
          <w:sz w:val="20"/>
          <w:szCs w:val="20"/>
        </w:rPr>
        <w:t xml:space="preserve"> </w:t>
      </w:r>
      <w:r w:rsidR="001C0AD8" w:rsidRPr="00FB57F6">
        <w:rPr>
          <w:rFonts w:ascii="Times New Roman" w:hAnsi="Times New Roman" w:cs="Times New Roman"/>
          <w:b/>
          <w:sz w:val="20"/>
          <w:szCs w:val="20"/>
        </w:rPr>
        <w:t>(Multiple Responses)</w:t>
      </w:r>
      <w:r w:rsidR="001C0AD8">
        <w:rPr>
          <w:rFonts w:ascii="Times New Roman" w:hAnsi="Times New Roman" w:cs="Times New Roman"/>
          <w:b/>
          <w:sz w:val="20"/>
          <w:szCs w:val="20"/>
        </w:rPr>
        <w:t xml:space="preserve"> </w:t>
      </w:r>
    </w:p>
    <w:p w14:paraId="3EFB68DF" w14:textId="78B8BD8B" w:rsidR="00955132" w:rsidRPr="000506DB" w:rsidRDefault="00255602" w:rsidP="00955132">
      <w:pPr>
        <w:spacing w:line="360" w:lineRule="auto"/>
        <w:rPr>
          <w:rFonts w:ascii="Times New Roman" w:hAnsi="Times New Roman" w:cs="Times New Roman"/>
          <w:sz w:val="20"/>
          <w:szCs w:val="20"/>
        </w:rPr>
      </w:pPr>
      <w:r>
        <w:rPr>
          <w:rFonts w:ascii="Times New Roman" w:hAnsi="Times New Roman" w:cs="Times New Roman"/>
          <w:b/>
          <w:sz w:val="20"/>
          <w:szCs w:val="20"/>
        </w:rPr>
        <w:t>b</w:t>
      </w:r>
      <w:r w:rsidR="001C0AD8">
        <w:rPr>
          <w:rFonts w:ascii="Times New Roman" w:hAnsi="Times New Roman" w:cs="Times New Roman"/>
          <w:b/>
          <w:sz w:val="20"/>
          <w:szCs w:val="20"/>
        </w:rPr>
        <w:t>)</w:t>
      </w:r>
      <w:r w:rsidR="00955132" w:rsidRPr="000506DB">
        <w:rPr>
          <w:rFonts w:ascii="Times New Roman" w:hAnsi="Times New Roman" w:cs="Times New Roman"/>
          <w:sz w:val="20"/>
          <w:szCs w:val="20"/>
        </w:rPr>
        <w:t xml:space="preserve"> </w:t>
      </w:r>
      <w:bookmarkStart w:id="9" w:name="OLE_LINK4"/>
      <w:r w:rsidR="00955132" w:rsidRPr="000506DB">
        <w:rPr>
          <w:rFonts w:ascii="Times New Roman" w:hAnsi="Times New Roman" w:cs="Times New Roman"/>
          <w:sz w:val="20"/>
          <w:szCs w:val="20"/>
        </w:rPr>
        <w:t xml:space="preserve">What is your favorite </w:t>
      </w:r>
      <w:r w:rsidR="00955132">
        <w:rPr>
          <w:rFonts w:ascii="Times New Roman" w:hAnsi="Times New Roman" w:cs="Times New Roman"/>
          <w:sz w:val="20"/>
          <w:szCs w:val="20"/>
        </w:rPr>
        <w:t>rice</w:t>
      </w:r>
      <w:r w:rsidR="00955132" w:rsidRPr="000506DB">
        <w:rPr>
          <w:rFonts w:ascii="Times New Roman" w:hAnsi="Times New Roman" w:cs="Times New Roman"/>
          <w:sz w:val="20"/>
          <w:szCs w:val="20"/>
        </w:rPr>
        <w:t xml:space="preserve"> brand</w:t>
      </w:r>
      <w:bookmarkEnd w:id="9"/>
      <w:r w:rsidR="00955132" w:rsidRPr="000506DB">
        <w:rPr>
          <w:rFonts w:ascii="Times New Roman" w:hAnsi="Times New Roman" w:cs="Times New Roman"/>
          <w:sz w:val="20"/>
          <w:szCs w:val="20"/>
        </w:rPr>
        <w:t xml:space="preserve"> (Single mention)?  </w:t>
      </w:r>
    </w:p>
    <w:p w14:paraId="4DF311DF" w14:textId="7D1033E9" w:rsidR="00955132" w:rsidRPr="00B97680" w:rsidRDefault="008D07F1" w:rsidP="00955132">
      <w:pPr>
        <w:spacing w:line="360" w:lineRule="auto"/>
        <w:rPr>
          <w:rFonts w:ascii="Times New Roman" w:hAnsi="Times New Roman" w:cs="Times New Roman"/>
          <w:sz w:val="20"/>
          <w:szCs w:val="20"/>
        </w:rPr>
      </w:pPr>
      <w:r w:rsidRPr="008D07F1">
        <w:rPr>
          <w:rFonts w:ascii="Times New Roman" w:hAnsi="Times New Roman" w:cs="Times New Roman"/>
          <w:sz w:val="20"/>
          <w:szCs w:val="20"/>
        </w:rPr>
        <w:t xml:space="preserve">Sunrice </w:t>
      </w:r>
      <w:r w:rsidR="00955132" w:rsidRPr="000506DB">
        <w:rPr>
          <w:rFonts w:ascii="Times New Roman" w:hAnsi="Times New Roman" w:cs="Times New Roman"/>
          <w:sz w:val="20"/>
          <w:szCs w:val="20"/>
        </w:rPr>
        <w:t xml:space="preserve">[  ] </w:t>
      </w:r>
      <w:r>
        <w:rPr>
          <w:rFonts w:ascii="Times New Roman" w:hAnsi="Times New Roman" w:cs="Times New Roman"/>
          <w:sz w:val="20"/>
          <w:szCs w:val="20"/>
        </w:rPr>
        <w:t xml:space="preserve">Fatma </w:t>
      </w:r>
      <w:r w:rsidRPr="008D07F1">
        <w:rPr>
          <w:rFonts w:ascii="Times New Roman" w:hAnsi="Times New Roman" w:cs="Times New Roman"/>
          <w:sz w:val="20"/>
          <w:szCs w:val="20"/>
        </w:rPr>
        <w:t xml:space="preserve"> </w:t>
      </w:r>
      <w:r w:rsidR="00955132" w:rsidRPr="000506DB">
        <w:rPr>
          <w:rFonts w:ascii="Times New Roman" w:hAnsi="Times New Roman" w:cs="Times New Roman"/>
          <w:sz w:val="20"/>
          <w:szCs w:val="20"/>
        </w:rPr>
        <w:t xml:space="preserve">[ ] </w:t>
      </w:r>
      <w:r w:rsidRPr="008D07F1">
        <w:rPr>
          <w:rFonts w:ascii="Times New Roman" w:hAnsi="Times New Roman" w:cs="Times New Roman"/>
          <w:sz w:val="20"/>
          <w:szCs w:val="20"/>
        </w:rPr>
        <w:t xml:space="preserve">Pearl </w:t>
      </w:r>
      <w:r w:rsidR="00955132" w:rsidRPr="000506DB">
        <w:rPr>
          <w:rFonts w:ascii="Times New Roman" w:hAnsi="Times New Roman" w:cs="Times New Roman"/>
          <w:sz w:val="20"/>
          <w:szCs w:val="20"/>
        </w:rPr>
        <w:t xml:space="preserve">[ ] </w:t>
      </w:r>
      <w:r>
        <w:rPr>
          <w:rFonts w:ascii="Times New Roman" w:hAnsi="Times New Roman" w:cs="Times New Roman"/>
          <w:sz w:val="20"/>
          <w:szCs w:val="20"/>
        </w:rPr>
        <w:t>CIL Rice (Pishori, Basmati or Blended)</w:t>
      </w:r>
      <w:r w:rsidR="00955132" w:rsidRPr="000506DB">
        <w:rPr>
          <w:rFonts w:ascii="Times New Roman" w:hAnsi="Times New Roman" w:cs="Times New Roman"/>
          <w:sz w:val="20"/>
          <w:szCs w:val="20"/>
        </w:rPr>
        <w:t xml:space="preserve"> [ ] </w:t>
      </w:r>
      <w:r w:rsidRPr="008D07F1">
        <w:rPr>
          <w:rFonts w:ascii="Times New Roman" w:hAnsi="Times New Roman" w:cs="Times New Roman"/>
          <w:sz w:val="20"/>
          <w:szCs w:val="20"/>
        </w:rPr>
        <w:t>Daawat Rice</w:t>
      </w:r>
      <w:r w:rsidR="00955132" w:rsidRPr="000506DB">
        <w:rPr>
          <w:rFonts w:ascii="Times New Roman" w:hAnsi="Times New Roman" w:cs="Times New Roman"/>
          <w:sz w:val="20"/>
          <w:szCs w:val="20"/>
        </w:rPr>
        <w:t xml:space="preserve"> [ ] </w:t>
      </w:r>
      <w:r w:rsidRPr="008D07F1">
        <w:rPr>
          <w:rFonts w:ascii="Times New Roman" w:hAnsi="Times New Roman" w:cs="Times New Roman"/>
          <w:sz w:val="20"/>
          <w:szCs w:val="20"/>
        </w:rPr>
        <w:t>Falcon Biryani</w:t>
      </w:r>
      <w:r w:rsidR="00955132" w:rsidRPr="000506DB">
        <w:rPr>
          <w:rFonts w:ascii="Times New Roman" w:hAnsi="Times New Roman" w:cs="Times New Roman"/>
          <w:sz w:val="20"/>
          <w:szCs w:val="20"/>
        </w:rPr>
        <w:t xml:space="preserve"> [ ] </w:t>
      </w:r>
      <w:r w:rsidRPr="008D07F1">
        <w:rPr>
          <w:rFonts w:ascii="Times New Roman" w:hAnsi="Times New Roman" w:cs="Times New Roman"/>
          <w:sz w:val="20"/>
          <w:szCs w:val="20"/>
        </w:rPr>
        <w:t xml:space="preserve">Ranee </w:t>
      </w:r>
      <w:r w:rsidR="00955132" w:rsidRPr="000506DB">
        <w:rPr>
          <w:rFonts w:ascii="Times New Roman" w:hAnsi="Times New Roman" w:cs="Times New Roman"/>
          <w:sz w:val="20"/>
          <w:szCs w:val="20"/>
        </w:rPr>
        <w:t xml:space="preserve">[ ] </w:t>
      </w:r>
      <w:r w:rsidRPr="008D07F1">
        <w:rPr>
          <w:rFonts w:ascii="Times New Roman" w:hAnsi="Times New Roman" w:cs="Times New Roman"/>
          <w:sz w:val="20"/>
          <w:szCs w:val="20"/>
        </w:rPr>
        <w:t xml:space="preserve">MRPK </w:t>
      </w:r>
      <w:r>
        <w:rPr>
          <w:rFonts w:ascii="Times New Roman" w:hAnsi="Times New Roman" w:cs="Times New Roman"/>
          <w:sz w:val="20"/>
          <w:szCs w:val="20"/>
        </w:rPr>
        <w:t>Pishori/Bismati Aromatic</w:t>
      </w:r>
      <w:r w:rsidR="00955132" w:rsidRPr="000506DB">
        <w:rPr>
          <w:rFonts w:ascii="Times New Roman" w:hAnsi="Times New Roman" w:cs="Times New Roman"/>
          <w:sz w:val="20"/>
          <w:szCs w:val="20"/>
        </w:rPr>
        <w:t xml:space="preserve">[ ] </w:t>
      </w:r>
      <w:r>
        <w:rPr>
          <w:rFonts w:ascii="Times New Roman" w:hAnsi="Times New Roman" w:cs="Times New Roman"/>
          <w:sz w:val="20"/>
          <w:szCs w:val="20"/>
        </w:rPr>
        <w:t>224</w:t>
      </w:r>
      <w:r w:rsidR="00955132" w:rsidRPr="000506DB">
        <w:rPr>
          <w:rFonts w:ascii="Times New Roman" w:hAnsi="Times New Roman" w:cs="Times New Roman"/>
          <w:sz w:val="20"/>
          <w:szCs w:val="20"/>
        </w:rPr>
        <w:t xml:space="preserve"> [ ] </w:t>
      </w:r>
      <w:r w:rsidRPr="008D07F1">
        <w:rPr>
          <w:rFonts w:ascii="Times New Roman" w:hAnsi="Times New Roman" w:cs="Times New Roman"/>
          <w:sz w:val="20"/>
          <w:szCs w:val="20"/>
        </w:rPr>
        <w:t xml:space="preserve">S&amp;S </w:t>
      </w:r>
      <w:r>
        <w:rPr>
          <w:rFonts w:ascii="Times New Roman" w:hAnsi="Times New Roman" w:cs="Times New Roman"/>
          <w:sz w:val="20"/>
          <w:szCs w:val="20"/>
        </w:rPr>
        <w:t>[ ]</w:t>
      </w:r>
      <w:r w:rsidR="00955132" w:rsidRPr="000506DB">
        <w:rPr>
          <w:rFonts w:ascii="Times New Roman" w:hAnsi="Times New Roman" w:cs="Times New Roman"/>
          <w:sz w:val="20"/>
          <w:szCs w:val="20"/>
        </w:rPr>
        <w:t xml:space="preserve"> </w:t>
      </w:r>
      <w:r w:rsidR="00955132">
        <w:rPr>
          <w:rFonts w:ascii="Times New Roman" w:hAnsi="Times New Roman" w:cs="Times New Roman"/>
          <w:sz w:val="20"/>
          <w:szCs w:val="20"/>
        </w:rPr>
        <w:t xml:space="preserve">None branded [ ] </w:t>
      </w:r>
      <w:r w:rsidR="00955132" w:rsidRPr="000506DB">
        <w:rPr>
          <w:rFonts w:ascii="Times New Roman" w:hAnsi="Times New Roman" w:cs="Times New Roman"/>
          <w:sz w:val="20"/>
          <w:szCs w:val="20"/>
        </w:rPr>
        <w:t>Others (specify)… [ ] None [ ]</w:t>
      </w:r>
      <w:r w:rsidR="00955132" w:rsidRPr="00B97680">
        <w:rPr>
          <w:rFonts w:ascii="Times New Roman" w:hAnsi="Times New Roman" w:cs="Times New Roman"/>
          <w:sz w:val="20"/>
          <w:szCs w:val="20"/>
        </w:rPr>
        <w:t xml:space="preserve"> </w:t>
      </w:r>
    </w:p>
    <w:p w14:paraId="5C8DAB13" w14:textId="3781860D" w:rsidR="001C0AD8" w:rsidRPr="001C0AD8" w:rsidRDefault="00955132" w:rsidP="00955132">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46</w:t>
      </w:r>
      <w:r w:rsidRPr="000506DB">
        <w:rPr>
          <w:rFonts w:ascii="Times New Roman" w:hAnsi="Times New Roman" w:cs="Times New Roman"/>
          <w:b/>
          <w:sz w:val="20"/>
          <w:szCs w:val="20"/>
        </w:rPr>
        <w:t>.</w:t>
      </w:r>
      <w:r w:rsidRPr="000506DB">
        <w:rPr>
          <w:rFonts w:ascii="Times New Roman" w:hAnsi="Times New Roman" w:cs="Times New Roman"/>
          <w:sz w:val="20"/>
          <w:szCs w:val="20"/>
        </w:rPr>
        <w:t xml:space="preserve"> </w:t>
      </w:r>
      <w:r w:rsidR="00255602">
        <w:rPr>
          <w:rFonts w:ascii="Times New Roman" w:hAnsi="Times New Roman" w:cs="Times New Roman"/>
          <w:sz w:val="20"/>
          <w:szCs w:val="20"/>
        </w:rPr>
        <w:t>a</w:t>
      </w:r>
      <w:r w:rsidR="001C0AD8">
        <w:rPr>
          <w:rFonts w:ascii="Times New Roman" w:hAnsi="Times New Roman" w:cs="Times New Roman"/>
          <w:sz w:val="20"/>
          <w:szCs w:val="20"/>
        </w:rPr>
        <w:t xml:space="preserve">) </w:t>
      </w:r>
      <w:r w:rsidR="001C0AD8" w:rsidRPr="006309C5">
        <w:rPr>
          <w:rFonts w:ascii="Times New Roman" w:hAnsi="Times New Roman" w:cs="Times New Roman"/>
          <w:sz w:val="20"/>
          <w:szCs w:val="20"/>
        </w:rPr>
        <w:t xml:space="preserve">Which </w:t>
      </w:r>
      <w:r w:rsidR="001C0AD8">
        <w:rPr>
          <w:rFonts w:ascii="Times New Roman" w:hAnsi="Times New Roman" w:cs="Times New Roman"/>
          <w:sz w:val="20"/>
          <w:szCs w:val="20"/>
        </w:rPr>
        <w:t>toothpaste brands</w:t>
      </w:r>
      <w:r w:rsidR="001C0AD8" w:rsidRPr="006309C5">
        <w:rPr>
          <w:rFonts w:ascii="Times New Roman" w:hAnsi="Times New Roman" w:cs="Times New Roman"/>
          <w:sz w:val="20"/>
          <w:szCs w:val="20"/>
        </w:rPr>
        <w:t xml:space="preserve"> have you </w:t>
      </w:r>
      <w:r w:rsidR="00160BFF">
        <w:rPr>
          <w:rFonts w:ascii="Times New Roman" w:hAnsi="Times New Roman" w:cs="Times New Roman"/>
          <w:sz w:val="20"/>
          <w:szCs w:val="20"/>
        </w:rPr>
        <w:t>used</w:t>
      </w:r>
      <w:r w:rsidR="001C0AD8" w:rsidRPr="006309C5">
        <w:rPr>
          <w:rFonts w:ascii="Times New Roman" w:hAnsi="Times New Roman" w:cs="Times New Roman"/>
          <w:sz w:val="20"/>
          <w:szCs w:val="20"/>
        </w:rPr>
        <w:t xml:space="preserve"> </w:t>
      </w:r>
      <w:r w:rsidR="00255602">
        <w:rPr>
          <w:rFonts w:ascii="Times New Roman" w:hAnsi="Times New Roman" w:cs="Times New Roman"/>
          <w:sz w:val="20"/>
          <w:szCs w:val="20"/>
        </w:rPr>
        <w:t>in</w:t>
      </w:r>
      <w:r w:rsidR="001C0AD8" w:rsidRPr="006309C5">
        <w:rPr>
          <w:rFonts w:ascii="Times New Roman" w:hAnsi="Times New Roman" w:cs="Times New Roman"/>
          <w:sz w:val="20"/>
          <w:szCs w:val="20"/>
        </w:rPr>
        <w:t xml:space="preserve"> the past </w:t>
      </w:r>
      <w:r w:rsidR="007C7C95">
        <w:rPr>
          <w:rFonts w:ascii="Times New Roman" w:hAnsi="Times New Roman" w:cs="Times New Roman"/>
          <w:sz w:val="20"/>
          <w:szCs w:val="20"/>
        </w:rPr>
        <w:t>one month</w:t>
      </w:r>
      <w:r w:rsidR="001C0AD8" w:rsidRPr="006309C5">
        <w:rPr>
          <w:rFonts w:ascii="Times New Roman" w:hAnsi="Times New Roman" w:cs="Times New Roman"/>
          <w:sz w:val="20"/>
          <w:szCs w:val="20"/>
        </w:rPr>
        <w:t>?</w:t>
      </w:r>
      <w:r w:rsidR="001C0AD8">
        <w:rPr>
          <w:rFonts w:ascii="Times New Roman" w:hAnsi="Times New Roman" w:cs="Times New Roman"/>
          <w:sz w:val="20"/>
          <w:szCs w:val="20"/>
        </w:rPr>
        <w:t xml:space="preserve"> </w:t>
      </w:r>
      <w:r w:rsidR="001C0AD8" w:rsidRPr="00FB57F6">
        <w:rPr>
          <w:rFonts w:ascii="Times New Roman" w:hAnsi="Times New Roman" w:cs="Times New Roman"/>
          <w:b/>
          <w:sz w:val="20"/>
          <w:szCs w:val="20"/>
        </w:rPr>
        <w:t>(Multiple Responses)</w:t>
      </w:r>
      <w:r w:rsidR="001C0AD8">
        <w:rPr>
          <w:rFonts w:ascii="Times New Roman" w:hAnsi="Times New Roman" w:cs="Times New Roman"/>
          <w:b/>
          <w:sz w:val="20"/>
          <w:szCs w:val="20"/>
        </w:rPr>
        <w:t xml:space="preserve"> </w:t>
      </w:r>
    </w:p>
    <w:p w14:paraId="01017035" w14:textId="51DA71F7" w:rsidR="00955132" w:rsidRPr="000506DB" w:rsidRDefault="00255602" w:rsidP="00955132">
      <w:pPr>
        <w:spacing w:line="360" w:lineRule="auto"/>
        <w:rPr>
          <w:rFonts w:ascii="Times New Roman" w:hAnsi="Times New Roman" w:cs="Times New Roman"/>
          <w:sz w:val="20"/>
          <w:szCs w:val="20"/>
        </w:rPr>
      </w:pPr>
      <w:r>
        <w:rPr>
          <w:rFonts w:ascii="Times New Roman" w:hAnsi="Times New Roman" w:cs="Times New Roman"/>
          <w:sz w:val="20"/>
          <w:szCs w:val="20"/>
        </w:rPr>
        <w:t>b</w:t>
      </w:r>
      <w:r w:rsidR="001C0AD8">
        <w:rPr>
          <w:rFonts w:ascii="Times New Roman" w:hAnsi="Times New Roman" w:cs="Times New Roman"/>
          <w:sz w:val="20"/>
          <w:szCs w:val="20"/>
        </w:rPr>
        <w:t>)</w:t>
      </w:r>
      <w:r>
        <w:rPr>
          <w:rFonts w:ascii="Times New Roman" w:hAnsi="Times New Roman" w:cs="Times New Roman"/>
          <w:sz w:val="20"/>
          <w:szCs w:val="20"/>
        </w:rPr>
        <w:t xml:space="preserve"> </w:t>
      </w:r>
      <w:r w:rsidR="00955132" w:rsidRPr="000506DB">
        <w:rPr>
          <w:rFonts w:ascii="Times New Roman" w:hAnsi="Times New Roman" w:cs="Times New Roman"/>
          <w:sz w:val="20"/>
          <w:szCs w:val="20"/>
        </w:rPr>
        <w:t xml:space="preserve">What is your favorite </w:t>
      </w:r>
      <w:r w:rsidR="000C399A">
        <w:rPr>
          <w:rFonts w:ascii="Times New Roman" w:hAnsi="Times New Roman" w:cs="Times New Roman"/>
          <w:sz w:val="20"/>
          <w:szCs w:val="20"/>
        </w:rPr>
        <w:t xml:space="preserve">Toothpaste </w:t>
      </w:r>
      <w:r w:rsidR="00955132" w:rsidRPr="000506DB">
        <w:rPr>
          <w:rFonts w:ascii="Times New Roman" w:hAnsi="Times New Roman" w:cs="Times New Roman"/>
          <w:sz w:val="20"/>
          <w:szCs w:val="20"/>
        </w:rPr>
        <w:t xml:space="preserve">brand (Single mention)?  </w:t>
      </w:r>
    </w:p>
    <w:p w14:paraId="2F3A4CB7" w14:textId="7AB4B550" w:rsidR="00955132" w:rsidRPr="00B97680" w:rsidRDefault="000C399A" w:rsidP="00955132">
      <w:pPr>
        <w:spacing w:line="360" w:lineRule="auto"/>
        <w:rPr>
          <w:rFonts w:ascii="Times New Roman" w:hAnsi="Times New Roman" w:cs="Times New Roman"/>
          <w:sz w:val="20"/>
          <w:szCs w:val="20"/>
        </w:rPr>
      </w:pPr>
      <w:r>
        <w:rPr>
          <w:rFonts w:ascii="Times New Roman" w:hAnsi="Times New Roman" w:cs="Times New Roman"/>
          <w:sz w:val="20"/>
          <w:szCs w:val="20"/>
        </w:rPr>
        <w:t>Colgate</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Sensodyne</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Pepsodent</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Whitedent</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Aquafresh</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CloseUp</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Dabur</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T-Guard</w:t>
      </w:r>
      <w:r w:rsidR="00955132" w:rsidRPr="000506DB">
        <w:rPr>
          <w:rFonts w:ascii="Times New Roman" w:hAnsi="Times New Roman" w:cs="Times New Roman"/>
          <w:sz w:val="20"/>
          <w:szCs w:val="20"/>
        </w:rPr>
        <w:t xml:space="preserve"> [ ] </w:t>
      </w:r>
      <w:r w:rsidR="00955132">
        <w:rPr>
          <w:rFonts w:ascii="Times New Roman" w:hAnsi="Times New Roman" w:cs="Times New Roman"/>
          <w:sz w:val="20"/>
          <w:szCs w:val="20"/>
        </w:rPr>
        <w:t xml:space="preserve">None branded </w:t>
      </w:r>
      <w:r>
        <w:rPr>
          <w:rFonts w:ascii="Times New Roman" w:hAnsi="Times New Roman" w:cs="Times New Roman"/>
          <w:sz w:val="20"/>
          <w:szCs w:val="20"/>
        </w:rPr>
        <w:t>toothpaste</w:t>
      </w:r>
      <w:r w:rsidR="00955132">
        <w:rPr>
          <w:rFonts w:ascii="Times New Roman" w:hAnsi="Times New Roman" w:cs="Times New Roman"/>
          <w:sz w:val="20"/>
          <w:szCs w:val="20"/>
        </w:rPr>
        <w:t xml:space="preserve"> [ ] </w:t>
      </w:r>
      <w:r w:rsidR="00955132" w:rsidRPr="000506DB">
        <w:rPr>
          <w:rFonts w:ascii="Times New Roman" w:hAnsi="Times New Roman" w:cs="Times New Roman"/>
          <w:sz w:val="20"/>
          <w:szCs w:val="20"/>
        </w:rPr>
        <w:t>Others (specify)… [ ] None [ ]</w:t>
      </w:r>
      <w:r w:rsidR="00955132" w:rsidRPr="00B97680">
        <w:rPr>
          <w:rFonts w:ascii="Times New Roman" w:hAnsi="Times New Roman" w:cs="Times New Roman"/>
          <w:sz w:val="20"/>
          <w:szCs w:val="20"/>
        </w:rPr>
        <w:t xml:space="preserve"> </w:t>
      </w:r>
    </w:p>
    <w:p w14:paraId="5B728299" w14:textId="689B4EDB" w:rsidR="00AF2341" w:rsidRPr="00AF2341" w:rsidRDefault="00955132" w:rsidP="00AF2341">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D06E5">
        <w:rPr>
          <w:rFonts w:ascii="Times New Roman" w:hAnsi="Times New Roman" w:cs="Times New Roman"/>
          <w:b/>
          <w:sz w:val="20"/>
          <w:szCs w:val="20"/>
        </w:rPr>
        <w:t>47</w:t>
      </w:r>
      <w:r w:rsidRPr="000506DB">
        <w:rPr>
          <w:rFonts w:ascii="Times New Roman" w:hAnsi="Times New Roman" w:cs="Times New Roman"/>
          <w:b/>
          <w:sz w:val="20"/>
          <w:szCs w:val="20"/>
        </w:rPr>
        <w:t>.</w:t>
      </w:r>
      <w:r w:rsidRPr="000506DB">
        <w:rPr>
          <w:rFonts w:ascii="Times New Roman" w:hAnsi="Times New Roman" w:cs="Times New Roman"/>
          <w:sz w:val="20"/>
          <w:szCs w:val="20"/>
        </w:rPr>
        <w:t xml:space="preserve"> </w:t>
      </w:r>
      <w:r w:rsidR="00255602">
        <w:rPr>
          <w:rFonts w:ascii="Times New Roman" w:hAnsi="Times New Roman" w:cs="Times New Roman"/>
          <w:sz w:val="20"/>
          <w:szCs w:val="20"/>
        </w:rPr>
        <w:t>a</w:t>
      </w:r>
      <w:r w:rsidR="00AF2341">
        <w:rPr>
          <w:rFonts w:ascii="Times New Roman" w:hAnsi="Times New Roman" w:cs="Times New Roman"/>
          <w:sz w:val="20"/>
          <w:szCs w:val="20"/>
        </w:rPr>
        <w:t xml:space="preserve">) </w:t>
      </w:r>
      <w:r w:rsidR="00AF2341" w:rsidRPr="006309C5">
        <w:rPr>
          <w:rFonts w:ascii="Times New Roman" w:hAnsi="Times New Roman" w:cs="Times New Roman"/>
          <w:sz w:val="20"/>
          <w:szCs w:val="20"/>
        </w:rPr>
        <w:t xml:space="preserve">Which </w:t>
      </w:r>
      <w:r w:rsidR="00AF2341">
        <w:rPr>
          <w:rFonts w:ascii="Times New Roman" w:hAnsi="Times New Roman" w:cs="Times New Roman"/>
          <w:sz w:val="20"/>
          <w:szCs w:val="20"/>
        </w:rPr>
        <w:t>milk brands</w:t>
      </w:r>
      <w:r w:rsidR="00AF2341" w:rsidRPr="006309C5">
        <w:rPr>
          <w:rFonts w:ascii="Times New Roman" w:hAnsi="Times New Roman" w:cs="Times New Roman"/>
          <w:sz w:val="20"/>
          <w:szCs w:val="20"/>
        </w:rPr>
        <w:t xml:space="preserve"> have you </w:t>
      </w:r>
      <w:r w:rsidR="00AF2341">
        <w:rPr>
          <w:rFonts w:ascii="Times New Roman" w:hAnsi="Times New Roman" w:cs="Times New Roman"/>
          <w:sz w:val="20"/>
          <w:szCs w:val="20"/>
        </w:rPr>
        <w:t>consumed</w:t>
      </w:r>
      <w:r w:rsidR="00AF2341" w:rsidRPr="006309C5">
        <w:rPr>
          <w:rFonts w:ascii="Times New Roman" w:hAnsi="Times New Roman" w:cs="Times New Roman"/>
          <w:sz w:val="20"/>
          <w:szCs w:val="20"/>
        </w:rPr>
        <w:t xml:space="preserve"> in the past </w:t>
      </w:r>
      <w:r w:rsidR="007C7C95">
        <w:rPr>
          <w:rFonts w:ascii="Times New Roman" w:hAnsi="Times New Roman" w:cs="Times New Roman"/>
          <w:sz w:val="20"/>
          <w:szCs w:val="20"/>
        </w:rPr>
        <w:t>one month</w:t>
      </w:r>
      <w:r w:rsidR="00AF2341" w:rsidRPr="006309C5">
        <w:rPr>
          <w:rFonts w:ascii="Times New Roman" w:hAnsi="Times New Roman" w:cs="Times New Roman"/>
          <w:sz w:val="20"/>
          <w:szCs w:val="20"/>
        </w:rPr>
        <w:t>?</w:t>
      </w:r>
      <w:r w:rsidR="00AF2341">
        <w:rPr>
          <w:rFonts w:ascii="Times New Roman" w:hAnsi="Times New Roman" w:cs="Times New Roman"/>
          <w:sz w:val="20"/>
          <w:szCs w:val="20"/>
        </w:rPr>
        <w:t xml:space="preserve"> </w:t>
      </w:r>
      <w:r w:rsidR="00AF2341" w:rsidRPr="00FB57F6">
        <w:rPr>
          <w:rFonts w:ascii="Times New Roman" w:hAnsi="Times New Roman" w:cs="Times New Roman"/>
          <w:b/>
          <w:sz w:val="20"/>
          <w:szCs w:val="20"/>
        </w:rPr>
        <w:t>(Multiple Responses)</w:t>
      </w:r>
      <w:r w:rsidR="00AF2341">
        <w:rPr>
          <w:rFonts w:ascii="Times New Roman" w:hAnsi="Times New Roman" w:cs="Times New Roman"/>
          <w:b/>
          <w:sz w:val="20"/>
          <w:szCs w:val="20"/>
        </w:rPr>
        <w:t xml:space="preserve"> </w:t>
      </w:r>
    </w:p>
    <w:p w14:paraId="6A9DC971" w14:textId="1E95BC31" w:rsidR="00955132" w:rsidRPr="000506DB" w:rsidRDefault="00AF2341" w:rsidP="00955132">
      <w:pPr>
        <w:spacing w:line="360" w:lineRule="auto"/>
        <w:rPr>
          <w:rFonts w:ascii="Times New Roman" w:hAnsi="Times New Roman" w:cs="Times New Roman"/>
          <w:sz w:val="20"/>
          <w:szCs w:val="20"/>
        </w:rPr>
      </w:pPr>
      <w:r>
        <w:rPr>
          <w:rFonts w:ascii="Times New Roman" w:hAnsi="Times New Roman" w:cs="Times New Roman"/>
          <w:sz w:val="20"/>
          <w:szCs w:val="20"/>
        </w:rPr>
        <w:t>c)</w:t>
      </w:r>
      <w:r w:rsidR="00955132" w:rsidRPr="000506DB">
        <w:rPr>
          <w:rFonts w:ascii="Times New Roman" w:hAnsi="Times New Roman" w:cs="Times New Roman"/>
          <w:sz w:val="20"/>
          <w:szCs w:val="20"/>
        </w:rPr>
        <w:t xml:space="preserve">What is your favorite </w:t>
      </w:r>
      <w:r w:rsidR="00F461AE">
        <w:rPr>
          <w:rFonts w:ascii="Times New Roman" w:hAnsi="Times New Roman" w:cs="Times New Roman"/>
          <w:sz w:val="20"/>
          <w:szCs w:val="20"/>
        </w:rPr>
        <w:t>milk</w:t>
      </w:r>
      <w:r w:rsidR="00955132" w:rsidRPr="000506DB">
        <w:rPr>
          <w:rFonts w:ascii="Times New Roman" w:hAnsi="Times New Roman" w:cs="Times New Roman"/>
          <w:sz w:val="20"/>
          <w:szCs w:val="20"/>
        </w:rPr>
        <w:t xml:space="preserve"> brand (Single mention)?  </w:t>
      </w:r>
    </w:p>
    <w:p w14:paraId="4245EBE6" w14:textId="0A485180" w:rsidR="00955132" w:rsidRPr="00B97680" w:rsidRDefault="00F461AE" w:rsidP="00DB0381">
      <w:pPr>
        <w:spacing w:line="360" w:lineRule="auto"/>
        <w:rPr>
          <w:rFonts w:ascii="Times New Roman" w:hAnsi="Times New Roman" w:cs="Times New Roman"/>
          <w:sz w:val="20"/>
          <w:szCs w:val="20"/>
        </w:rPr>
      </w:pPr>
      <w:r w:rsidRPr="00F461AE">
        <w:rPr>
          <w:rFonts w:ascii="Times New Roman" w:hAnsi="Times New Roman" w:cs="Times New Roman"/>
          <w:sz w:val="20"/>
          <w:szCs w:val="20"/>
        </w:rPr>
        <w:t xml:space="preserve">Brookside </w:t>
      </w:r>
      <w:r w:rsidR="00955132" w:rsidRPr="000506DB">
        <w:rPr>
          <w:rFonts w:ascii="Times New Roman" w:hAnsi="Times New Roman" w:cs="Times New Roman"/>
          <w:sz w:val="20"/>
          <w:szCs w:val="20"/>
        </w:rPr>
        <w:t xml:space="preserve">[  ] </w:t>
      </w:r>
      <w:r>
        <w:rPr>
          <w:rFonts w:ascii="Times New Roman" w:hAnsi="Times New Roman" w:cs="Times New Roman"/>
          <w:sz w:val="20"/>
          <w:szCs w:val="20"/>
        </w:rPr>
        <w:t>Daima</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Tuzo</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New KCC</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Mount Kenya</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Molo Milk</w:t>
      </w:r>
      <w:r w:rsidR="00955132" w:rsidRPr="000506DB">
        <w:rPr>
          <w:rFonts w:ascii="Times New Roman" w:hAnsi="Times New Roman" w:cs="Times New Roman"/>
          <w:sz w:val="20"/>
          <w:szCs w:val="20"/>
        </w:rPr>
        <w:t xml:space="preserve"> [ ] </w:t>
      </w:r>
      <w:r w:rsidR="00DB0381">
        <w:rPr>
          <w:rFonts w:ascii="Times New Roman" w:hAnsi="Times New Roman" w:cs="Times New Roman"/>
          <w:sz w:val="20"/>
          <w:szCs w:val="20"/>
        </w:rPr>
        <w:t>Lato Milk</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Fresh</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Fresha</w:t>
      </w:r>
      <w:r w:rsidR="00955132" w:rsidRPr="000506DB">
        <w:rPr>
          <w:rFonts w:ascii="Times New Roman" w:hAnsi="Times New Roman" w:cs="Times New Roman"/>
          <w:sz w:val="20"/>
          <w:szCs w:val="20"/>
        </w:rPr>
        <w:t xml:space="preserve"> [ ] </w:t>
      </w:r>
      <w:r>
        <w:rPr>
          <w:rFonts w:ascii="Times New Roman" w:hAnsi="Times New Roman" w:cs="Times New Roman"/>
          <w:sz w:val="20"/>
          <w:szCs w:val="20"/>
        </w:rPr>
        <w:t>Bahati Diaries [ ] Ilara [ ] Kinangop</w:t>
      </w:r>
      <w:r w:rsidR="00DB0381">
        <w:rPr>
          <w:rFonts w:ascii="Times New Roman" w:hAnsi="Times New Roman" w:cs="Times New Roman"/>
          <w:sz w:val="20"/>
          <w:szCs w:val="20"/>
        </w:rPr>
        <w:t xml:space="preserve"> [ ] </w:t>
      </w:r>
      <w:r w:rsidR="00DB0381" w:rsidRPr="00DB0381">
        <w:rPr>
          <w:rFonts w:ascii="Times New Roman" w:hAnsi="Times New Roman" w:cs="Times New Roman"/>
          <w:sz w:val="20"/>
          <w:szCs w:val="20"/>
        </w:rPr>
        <w:t>Bio Milk</w:t>
      </w:r>
      <w:r w:rsidR="00955132" w:rsidRPr="000506DB">
        <w:rPr>
          <w:rFonts w:ascii="Times New Roman" w:hAnsi="Times New Roman" w:cs="Times New Roman"/>
          <w:sz w:val="20"/>
          <w:szCs w:val="20"/>
        </w:rPr>
        <w:t xml:space="preserve"> [ ] </w:t>
      </w:r>
      <w:r w:rsidR="00DB0381">
        <w:rPr>
          <w:rFonts w:ascii="Times New Roman" w:hAnsi="Times New Roman" w:cs="Times New Roman"/>
          <w:sz w:val="20"/>
          <w:szCs w:val="20"/>
        </w:rPr>
        <w:t>Kcc Gold Crown Fresh Milk</w:t>
      </w:r>
      <w:r w:rsidR="00955132" w:rsidRPr="000506DB">
        <w:rPr>
          <w:rFonts w:ascii="Times New Roman" w:hAnsi="Times New Roman" w:cs="Times New Roman"/>
          <w:sz w:val="20"/>
          <w:szCs w:val="20"/>
        </w:rPr>
        <w:t xml:space="preserve"> [ ] </w:t>
      </w:r>
      <w:r w:rsidR="00955132">
        <w:rPr>
          <w:rFonts w:ascii="Times New Roman" w:hAnsi="Times New Roman" w:cs="Times New Roman"/>
          <w:sz w:val="20"/>
          <w:szCs w:val="20"/>
        </w:rPr>
        <w:t xml:space="preserve">None branded </w:t>
      </w:r>
      <w:r w:rsidR="00DB0381">
        <w:rPr>
          <w:rFonts w:ascii="Times New Roman" w:hAnsi="Times New Roman" w:cs="Times New Roman"/>
          <w:sz w:val="20"/>
          <w:szCs w:val="20"/>
        </w:rPr>
        <w:t>Milk</w:t>
      </w:r>
      <w:r w:rsidR="00955132">
        <w:rPr>
          <w:rFonts w:ascii="Times New Roman" w:hAnsi="Times New Roman" w:cs="Times New Roman"/>
          <w:sz w:val="20"/>
          <w:szCs w:val="20"/>
        </w:rPr>
        <w:t xml:space="preserve"> [ ] </w:t>
      </w:r>
      <w:r w:rsidR="00955132" w:rsidRPr="000506DB">
        <w:rPr>
          <w:rFonts w:ascii="Times New Roman" w:hAnsi="Times New Roman" w:cs="Times New Roman"/>
          <w:sz w:val="20"/>
          <w:szCs w:val="20"/>
        </w:rPr>
        <w:t>Others (specify)… [ ] None [ ]</w:t>
      </w:r>
      <w:r w:rsidR="00955132" w:rsidRPr="00B97680">
        <w:rPr>
          <w:rFonts w:ascii="Times New Roman" w:hAnsi="Times New Roman" w:cs="Times New Roman"/>
          <w:sz w:val="20"/>
          <w:szCs w:val="20"/>
        </w:rPr>
        <w:t xml:space="preserve"> </w:t>
      </w:r>
    </w:p>
    <w:p w14:paraId="107DA51A" w14:textId="67F6764D" w:rsidR="00AF2341" w:rsidRPr="006309C5" w:rsidRDefault="00090CEB" w:rsidP="00AF2341">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48</w:t>
      </w:r>
      <w:r>
        <w:rPr>
          <w:rFonts w:ascii="Times New Roman" w:hAnsi="Times New Roman" w:cs="Times New Roman"/>
          <w:sz w:val="20"/>
          <w:szCs w:val="20"/>
        </w:rPr>
        <w:t xml:space="preserve"> a</w:t>
      </w:r>
      <w:r w:rsidR="00AF2341">
        <w:rPr>
          <w:rFonts w:ascii="Times New Roman" w:hAnsi="Times New Roman" w:cs="Times New Roman"/>
          <w:sz w:val="20"/>
          <w:szCs w:val="20"/>
        </w:rPr>
        <w:t xml:space="preserve">) </w:t>
      </w:r>
      <w:r w:rsidR="00AF2341" w:rsidRPr="006309C5">
        <w:rPr>
          <w:rFonts w:ascii="Times New Roman" w:hAnsi="Times New Roman" w:cs="Times New Roman"/>
          <w:sz w:val="20"/>
          <w:szCs w:val="20"/>
        </w:rPr>
        <w:t xml:space="preserve">Which </w:t>
      </w:r>
      <w:r w:rsidR="00AF2341">
        <w:rPr>
          <w:rFonts w:ascii="Times New Roman" w:hAnsi="Times New Roman" w:cs="Times New Roman"/>
          <w:sz w:val="20"/>
          <w:szCs w:val="20"/>
        </w:rPr>
        <w:t>supermarket</w:t>
      </w:r>
      <w:r w:rsidR="007C7C95">
        <w:rPr>
          <w:rFonts w:ascii="Times New Roman" w:hAnsi="Times New Roman" w:cs="Times New Roman"/>
          <w:sz w:val="20"/>
          <w:szCs w:val="20"/>
        </w:rPr>
        <w:t>s</w:t>
      </w:r>
      <w:r w:rsidR="00AF2341" w:rsidRPr="006309C5">
        <w:rPr>
          <w:rFonts w:ascii="Times New Roman" w:hAnsi="Times New Roman" w:cs="Times New Roman"/>
          <w:sz w:val="20"/>
          <w:szCs w:val="20"/>
        </w:rPr>
        <w:t xml:space="preserve"> have you</w:t>
      </w:r>
      <w:r w:rsidR="00AF2341">
        <w:rPr>
          <w:rFonts w:ascii="Times New Roman" w:hAnsi="Times New Roman" w:cs="Times New Roman"/>
          <w:sz w:val="20"/>
          <w:szCs w:val="20"/>
        </w:rPr>
        <w:t xml:space="preserve"> shopped at</w:t>
      </w:r>
      <w:r w:rsidR="00AF2341" w:rsidRPr="006309C5">
        <w:rPr>
          <w:rFonts w:ascii="Times New Roman" w:hAnsi="Times New Roman" w:cs="Times New Roman"/>
          <w:sz w:val="20"/>
          <w:szCs w:val="20"/>
        </w:rPr>
        <w:t xml:space="preserve"> in the past </w:t>
      </w:r>
      <w:r w:rsidR="007C7C95">
        <w:rPr>
          <w:rFonts w:ascii="Times New Roman" w:hAnsi="Times New Roman" w:cs="Times New Roman"/>
          <w:sz w:val="20"/>
          <w:szCs w:val="20"/>
        </w:rPr>
        <w:t>one month</w:t>
      </w:r>
      <w:r w:rsidR="00AF2341" w:rsidRPr="006309C5">
        <w:rPr>
          <w:rFonts w:ascii="Times New Roman" w:hAnsi="Times New Roman" w:cs="Times New Roman"/>
          <w:sz w:val="20"/>
          <w:szCs w:val="20"/>
        </w:rPr>
        <w:t>?</w:t>
      </w:r>
      <w:r w:rsidR="00AF2341">
        <w:rPr>
          <w:rFonts w:ascii="Times New Roman" w:hAnsi="Times New Roman" w:cs="Times New Roman"/>
          <w:sz w:val="20"/>
          <w:szCs w:val="20"/>
        </w:rPr>
        <w:t xml:space="preserve"> </w:t>
      </w:r>
      <w:r w:rsidR="00AF2341" w:rsidRPr="00FB57F6">
        <w:rPr>
          <w:rFonts w:ascii="Times New Roman" w:hAnsi="Times New Roman" w:cs="Times New Roman"/>
          <w:b/>
          <w:sz w:val="20"/>
          <w:szCs w:val="20"/>
        </w:rPr>
        <w:t>(Multiple Responses)</w:t>
      </w:r>
      <w:r w:rsidR="00AF2341">
        <w:rPr>
          <w:rFonts w:ascii="Times New Roman" w:hAnsi="Times New Roman" w:cs="Times New Roman"/>
          <w:b/>
          <w:sz w:val="20"/>
          <w:szCs w:val="20"/>
        </w:rPr>
        <w:t xml:space="preserve"> </w:t>
      </w:r>
    </w:p>
    <w:p w14:paraId="0F77B1AC" w14:textId="735DA384" w:rsidR="00955132" w:rsidRPr="000506DB" w:rsidRDefault="00090CEB" w:rsidP="00955132">
      <w:pPr>
        <w:spacing w:line="360" w:lineRule="auto"/>
        <w:rPr>
          <w:rFonts w:ascii="Times New Roman" w:hAnsi="Times New Roman" w:cs="Times New Roman"/>
          <w:sz w:val="20"/>
          <w:szCs w:val="20"/>
        </w:rPr>
      </w:pPr>
      <w:r>
        <w:rPr>
          <w:rFonts w:ascii="Times New Roman" w:hAnsi="Times New Roman" w:cs="Times New Roman"/>
          <w:sz w:val="20"/>
          <w:szCs w:val="20"/>
        </w:rPr>
        <w:t>b</w:t>
      </w:r>
      <w:r w:rsidR="00AF2341" w:rsidRPr="00AF2341">
        <w:rPr>
          <w:rFonts w:ascii="Times New Roman" w:hAnsi="Times New Roman" w:cs="Times New Roman"/>
          <w:sz w:val="20"/>
          <w:szCs w:val="20"/>
        </w:rPr>
        <w:t>)</w:t>
      </w:r>
      <w:r w:rsidR="00955132" w:rsidRPr="000506DB">
        <w:rPr>
          <w:rFonts w:ascii="Times New Roman" w:hAnsi="Times New Roman" w:cs="Times New Roman"/>
          <w:sz w:val="20"/>
          <w:szCs w:val="20"/>
        </w:rPr>
        <w:t xml:space="preserve"> What is your favorite </w:t>
      </w:r>
      <w:r w:rsidR="00DB0381">
        <w:rPr>
          <w:rFonts w:ascii="Times New Roman" w:hAnsi="Times New Roman" w:cs="Times New Roman"/>
          <w:sz w:val="20"/>
          <w:szCs w:val="20"/>
        </w:rPr>
        <w:t>supermarket chain</w:t>
      </w:r>
      <w:r w:rsidR="00955132" w:rsidRPr="000506DB">
        <w:rPr>
          <w:rFonts w:ascii="Times New Roman" w:hAnsi="Times New Roman" w:cs="Times New Roman"/>
          <w:sz w:val="20"/>
          <w:szCs w:val="20"/>
        </w:rPr>
        <w:t xml:space="preserve"> (Single mention)?  </w:t>
      </w:r>
    </w:p>
    <w:p w14:paraId="1E3EB22E" w14:textId="2912D698" w:rsidR="00B97680" w:rsidRPr="00B97680" w:rsidRDefault="00DB0381" w:rsidP="00FC3568">
      <w:pPr>
        <w:spacing w:line="360" w:lineRule="auto"/>
        <w:rPr>
          <w:rFonts w:ascii="Times New Roman" w:hAnsi="Times New Roman" w:cs="Times New Roman"/>
          <w:sz w:val="20"/>
          <w:szCs w:val="20"/>
        </w:rPr>
      </w:pPr>
      <w:r>
        <w:rPr>
          <w:rFonts w:ascii="Times New Roman" w:hAnsi="Times New Roman" w:cs="Times New Roman"/>
          <w:sz w:val="20"/>
          <w:szCs w:val="20"/>
        </w:rPr>
        <w:t>Naivas</w:t>
      </w:r>
      <w:r w:rsidR="00955132" w:rsidRPr="000506DB">
        <w:rPr>
          <w:rFonts w:ascii="Times New Roman" w:hAnsi="Times New Roman" w:cs="Times New Roman"/>
          <w:sz w:val="20"/>
          <w:szCs w:val="20"/>
        </w:rPr>
        <w:t xml:space="preserve"> [  ] </w:t>
      </w:r>
      <w:r w:rsidRPr="00DB0381">
        <w:rPr>
          <w:rFonts w:ascii="Times New Roman" w:hAnsi="Times New Roman" w:cs="Times New Roman"/>
          <w:sz w:val="20"/>
          <w:szCs w:val="20"/>
        </w:rPr>
        <w:t xml:space="preserve">Chandarana Supermarkets [ ] Eastmatt Supermarkets [ ] Carrefour Supermarket [ ] Khetias Supermarkets [ ] Magunas supermarkets [ ] Shivling supermarkets [ ] Cleanshelf </w:t>
      </w:r>
      <w:r>
        <w:rPr>
          <w:rFonts w:ascii="Times New Roman" w:hAnsi="Times New Roman" w:cs="Times New Roman"/>
          <w:sz w:val="20"/>
          <w:szCs w:val="20"/>
        </w:rPr>
        <w:t>Supermarket</w:t>
      </w:r>
      <w:r w:rsidRPr="00DB0381">
        <w:rPr>
          <w:rFonts w:ascii="Times New Roman" w:hAnsi="Times New Roman" w:cs="Times New Roman"/>
          <w:sz w:val="20"/>
          <w:szCs w:val="20"/>
        </w:rPr>
        <w:t xml:space="preserve"> [ ] Woolmatt </w:t>
      </w:r>
      <w:r>
        <w:rPr>
          <w:rFonts w:ascii="Times New Roman" w:hAnsi="Times New Roman" w:cs="Times New Roman"/>
          <w:sz w:val="20"/>
          <w:szCs w:val="20"/>
        </w:rPr>
        <w:t>Supermarkets</w:t>
      </w:r>
      <w:r w:rsidRPr="00DB0381">
        <w:rPr>
          <w:rFonts w:ascii="Times New Roman" w:hAnsi="Times New Roman" w:cs="Times New Roman"/>
          <w:sz w:val="20"/>
          <w:szCs w:val="20"/>
        </w:rPr>
        <w:t xml:space="preserve"> [ ] Jumaa supermarkets [ ] Maathai Supermarkets [ ] Quick Mart Limited [ ] Mulleys Supermarket [ ] </w:t>
      </w:r>
      <w:r>
        <w:rPr>
          <w:rFonts w:ascii="Times New Roman" w:hAnsi="Times New Roman" w:cs="Times New Roman"/>
          <w:sz w:val="20"/>
          <w:szCs w:val="20"/>
        </w:rPr>
        <w:t>On the way</w:t>
      </w:r>
      <w:r w:rsidRPr="00DB0381">
        <w:rPr>
          <w:rFonts w:ascii="Times New Roman" w:hAnsi="Times New Roman" w:cs="Times New Roman"/>
          <w:sz w:val="20"/>
          <w:szCs w:val="20"/>
        </w:rPr>
        <w:t xml:space="preserve"> Supermarket [ ]</w:t>
      </w:r>
      <w:r>
        <w:rPr>
          <w:rFonts w:ascii="Times New Roman" w:hAnsi="Times New Roman" w:cs="Times New Roman"/>
          <w:sz w:val="20"/>
          <w:szCs w:val="20"/>
        </w:rPr>
        <w:t xml:space="preserve"> Zucchini</w:t>
      </w:r>
      <w:r w:rsidRPr="00DB0381">
        <w:rPr>
          <w:rFonts w:ascii="Times New Roman" w:hAnsi="Times New Roman" w:cs="Times New Roman"/>
          <w:sz w:val="20"/>
          <w:szCs w:val="20"/>
        </w:rPr>
        <w:t xml:space="preserve"> Supermarket [ ]</w:t>
      </w:r>
      <w:r>
        <w:rPr>
          <w:rFonts w:ascii="Times New Roman" w:hAnsi="Times New Roman" w:cs="Times New Roman"/>
          <w:sz w:val="20"/>
          <w:szCs w:val="20"/>
        </w:rPr>
        <w:t xml:space="preserve"> </w:t>
      </w:r>
      <w:r w:rsidR="00C96694">
        <w:rPr>
          <w:rFonts w:ascii="Times New Roman" w:hAnsi="Times New Roman" w:cs="Times New Roman"/>
          <w:sz w:val="20"/>
          <w:szCs w:val="20"/>
        </w:rPr>
        <w:t>Foodplus</w:t>
      </w:r>
      <w:r w:rsidR="00C96694" w:rsidRPr="00DB0381">
        <w:rPr>
          <w:rFonts w:ascii="Times New Roman" w:hAnsi="Times New Roman" w:cs="Times New Roman"/>
          <w:sz w:val="20"/>
          <w:szCs w:val="20"/>
        </w:rPr>
        <w:t xml:space="preserve"> Supermarket [ ]</w:t>
      </w:r>
      <w:r w:rsidR="00C96694">
        <w:rPr>
          <w:rFonts w:ascii="Times New Roman" w:hAnsi="Times New Roman" w:cs="Times New Roman"/>
          <w:sz w:val="20"/>
          <w:szCs w:val="20"/>
        </w:rPr>
        <w:t xml:space="preserve"> Friendly Five</w:t>
      </w:r>
      <w:r w:rsidRPr="00DB0381">
        <w:rPr>
          <w:rFonts w:ascii="Times New Roman" w:hAnsi="Times New Roman" w:cs="Times New Roman"/>
          <w:sz w:val="20"/>
          <w:szCs w:val="20"/>
        </w:rPr>
        <w:t xml:space="preserve"> Supermarket [ ]</w:t>
      </w:r>
      <w:r>
        <w:rPr>
          <w:rFonts w:ascii="Times New Roman" w:hAnsi="Times New Roman" w:cs="Times New Roman"/>
          <w:sz w:val="20"/>
          <w:szCs w:val="20"/>
        </w:rPr>
        <w:t xml:space="preserve"> </w:t>
      </w:r>
      <w:r w:rsidR="00C96694" w:rsidRPr="00DB0381">
        <w:rPr>
          <w:rFonts w:ascii="Times New Roman" w:hAnsi="Times New Roman" w:cs="Times New Roman"/>
          <w:sz w:val="20"/>
          <w:szCs w:val="20"/>
        </w:rPr>
        <w:t>Saltes Supermarket [ ]</w:t>
      </w:r>
      <w:r w:rsidR="00C96694">
        <w:rPr>
          <w:rFonts w:ascii="Times New Roman" w:hAnsi="Times New Roman" w:cs="Times New Roman"/>
          <w:sz w:val="20"/>
          <w:szCs w:val="20"/>
        </w:rPr>
        <w:t xml:space="preserve"> </w:t>
      </w:r>
      <w:r w:rsidR="00C96694" w:rsidRPr="00C96694">
        <w:rPr>
          <w:rFonts w:ascii="Times New Roman" w:hAnsi="Times New Roman" w:cs="Times New Roman"/>
          <w:sz w:val="20"/>
          <w:szCs w:val="20"/>
        </w:rPr>
        <w:t>Mama Watoto Supermarket</w:t>
      </w:r>
      <w:r w:rsidR="00C96694">
        <w:rPr>
          <w:rFonts w:ascii="Times New Roman" w:hAnsi="Times New Roman" w:cs="Times New Roman"/>
          <w:sz w:val="20"/>
          <w:szCs w:val="20"/>
        </w:rPr>
        <w:t xml:space="preserve"> [ ] Yatin [ ] </w:t>
      </w:r>
      <w:r w:rsidR="001D169B">
        <w:rPr>
          <w:rFonts w:ascii="Times New Roman" w:hAnsi="Times New Roman" w:cs="Times New Roman"/>
          <w:sz w:val="20"/>
          <w:szCs w:val="20"/>
        </w:rPr>
        <w:t xml:space="preserve">Uchumi Supermarket [ ] </w:t>
      </w:r>
      <w:r w:rsidR="00955132" w:rsidRPr="000506DB">
        <w:rPr>
          <w:rFonts w:ascii="Times New Roman" w:hAnsi="Times New Roman" w:cs="Times New Roman"/>
          <w:sz w:val="20"/>
          <w:szCs w:val="20"/>
        </w:rPr>
        <w:t>Others (specify)… [ ] None [ ]</w:t>
      </w:r>
      <w:r w:rsidR="00955132" w:rsidRPr="00B97680">
        <w:rPr>
          <w:rFonts w:ascii="Times New Roman" w:hAnsi="Times New Roman" w:cs="Times New Roman"/>
          <w:sz w:val="20"/>
          <w:szCs w:val="20"/>
        </w:rPr>
        <w:t xml:space="preserve"> </w:t>
      </w:r>
      <w:r w:rsidR="00B97680" w:rsidRPr="00B97680">
        <w:rPr>
          <w:rFonts w:ascii="Times New Roman" w:hAnsi="Times New Roman" w:cs="Times New Roman"/>
          <w:sz w:val="20"/>
          <w:szCs w:val="20"/>
        </w:rPr>
        <w:t xml:space="preserve"> </w:t>
      </w:r>
    </w:p>
    <w:p w14:paraId="14A9D8BB" w14:textId="2D8E48C9" w:rsidR="006309C5" w:rsidRPr="006309C5" w:rsidRDefault="00AB7226" w:rsidP="00B97680">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49</w:t>
      </w:r>
      <w:r w:rsidR="00B97680" w:rsidRPr="00B97680">
        <w:rPr>
          <w:rFonts w:ascii="Times New Roman" w:hAnsi="Times New Roman" w:cs="Times New Roman"/>
          <w:sz w:val="20"/>
          <w:szCs w:val="20"/>
        </w:rPr>
        <w:t xml:space="preserve">. </w:t>
      </w:r>
      <w:r w:rsidR="00255602">
        <w:rPr>
          <w:rFonts w:ascii="Times New Roman" w:hAnsi="Times New Roman" w:cs="Times New Roman"/>
          <w:sz w:val="20"/>
          <w:szCs w:val="20"/>
        </w:rPr>
        <w:t xml:space="preserve">a) </w:t>
      </w:r>
      <w:r w:rsidR="006309C5" w:rsidRPr="006309C5">
        <w:rPr>
          <w:rFonts w:ascii="Times New Roman" w:hAnsi="Times New Roman" w:cs="Times New Roman"/>
          <w:sz w:val="20"/>
          <w:szCs w:val="20"/>
        </w:rPr>
        <w:t xml:space="preserve">Which </w:t>
      </w:r>
      <w:r w:rsidR="006309C5">
        <w:rPr>
          <w:rFonts w:ascii="Times New Roman" w:hAnsi="Times New Roman" w:cs="Times New Roman"/>
          <w:sz w:val="20"/>
          <w:szCs w:val="20"/>
        </w:rPr>
        <w:t>soft drink</w:t>
      </w:r>
      <w:r w:rsidR="007C7C95">
        <w:rPr>
          <w:rFonts w:ascii="Times New Roman" w:hAnsi="Times New Roman" w:cs="Times New Roman"/>
          <w:sz w:val="20"/>
          <w:szCs w:val="20"/>
        </w:rPr>
        <w:t>s</w:t>
      </w:r>
      <w:r w:rsidR="006309C5">
        <w:rPr>
          <w:rFonts w:ascii="Times New Roman" w:hAnsi="Times New Roman" w:cs="Times New Roman"/>
          <w:sz w:val="20"/>
          <w:szCs w:val="20"/>
        </w:rPr>
        <w:t xml:space="preserve"> </w:t>
      </w:r>
      <w:r w:rsidR="006309C5" w:rsidRPr="006309C5">
        <w:rPr>
          <w:rFonts w:ascii="Times New Roman" w:hAnsi="Times New Roman" w:cs="Times New Roman"/>
          <w:sz w:val="20"/>
          <w:szCs w:val="20"/>
        </w:rPr>
        <w:t xml:space="preserve">have you </w:t>
      </w:r>
      <w:r w:rsidR="006309C5">
        <w:rPr>
          <w:rFonts w:ascii="Times New Roman" w:hAnsi="Times New Roman" w:cs="Times New Roman"/>
          <w:sz w:val="20"/>
          <w:szCs w:val="20"/>
        </w:rPr>
        <w:t>consumed</w:t>
      </w:r>
      <w:r w:rsidR="006309C5" w:rsidRPr="006309C5">
        <w:rPr>
          <w:rFonts w:ascii="Times New Roman" w:hAnsi="Times New Roman" w:cs="Times New Roman"/>
          <w:sz w:val="20"/>
          <w:szCs w:val="20"/>
        </w:rPr>
        <w:t xml:space="preserve"> in the past </w:t>
      </w:r>
      <w:r w:rsidR="007C7C95">
        <w:rPr>
          <w:rFonts w:ascii="Times New Roman" w:hAnsi="Times New Roman" w:cs="Times New Roman"/>
          <w:sz w:val="20"/>
          <w:szCs w:val="20"/>
        </w:rPr>
        <w:t>one month</w:t>
      </w:r>
      <w:r w:rsidR="006309C5" w:rsidRPr="006309C5">
        <w:rPr>
          <w:rFonts w:ascii="Times New Roman" w:hAnsi="Times New Roman" w:cs="Times New Roman"/>
          <w:sz w:val="20"/>
          <w:szCs w:val="20"/>
        </w:rPr>
        <w:t>?</w:t>
      </w:r>
      <w:r w:rsidR="006309C5">
        <w:rPr>
          <w:rFonts w:ascii="Times New Roman" w:hAnsi="Times New Roman" w:cs="Times New Roman"/>
          <w:sz w:val="20"/>
          <w:szCs w:val="20"/>
        </w:rPr>
        <w:t xml:space="preserve"> </w:t>
      </w:r>
      <w:r w:rsidR="006309C5" w:rsidRPr="00FB57F6">
        <w:rPr>
          <w:rFonts w:ascii="Times New Roman" w:hAnsi="Times New Roman" w:cs="Times New Roman"/>
          <w:b/>
          <w:sz w:val="20"/>
          <w:szCs w:val="20"/>
        </w:rPr>
        <w:t>(Multiple Responses)</w:t>
      </w:r>
      <w:r w:rsidR="006309C5">
        <w:rPr>
          <w:rFonts w:ascii="Times New Roman" w:hAnsi="Times New Roman" w:cs="Times New Roman"/>
          <w:b/>
          <w:sz w:val="20"/>
          <w:szCs w:val="20"/>
        </w:rPr>
        <w:t xml:space="preserve"> </w:t>
      </w:r>
    </w:p>
    <w:p w14:paraId="56FD4843" w14:textId="43CE73E4" w:rsidR="00B97680" w:rsidRPr="00AF2341" w:rsidRDefault="00255602" w:rsidP="00B97680">
      <w:pPr>
        <w:spacing w:line="360" w:lineRule="auto"/>
        <w:rPr>
          <w:rFonts w:ascii="Times New Roman" w:hAnsi="Times New Roman" w:cs="Times New Roman"/>
          <w:sz w:val="20"/>
          <w:szCs w:val="20"/>
        </w:rPr>
      </w:pPr>
      <w:r>
        <w:rPr>
          <w:rFonts w:ascii="Times New Roman" w:hAnsi="Times New Roman" w:cs="Times New Roman"/>
          <w:sz w:val="20"/>
          <w:szCs w:val="20"/>
        </w:rPr>
        <w:t>b</w:t>
      </w:r>
      <w:r w:rsidR="006309C5">
        <w:rPr>
          <w:rFonts w:ascii="Times New Roman" w:hAnsi="Times New Roman" w:cs="Times New Roman"/>
          <w:sz w:val="20"/>
          <w:szCs w:val="20"/>
        </w:rPr>
        <w:t>)</w:t>
      </w:r>
      <w:r>
        <w:rPr>
          <w:rFonts w:ascii="Times New Roman" w:hAnsi="Times New Roman" w:cs="Times New Roman"/>
          <w:sz w:val="20"/>
          <w:szCs w:val="20"/>
        </w:rPr>
        <w:t xml:space="preserve"> </w:t>
      </w:r>
      <w:r w:rsidR="00B97680" w:rsidRPr="00B97680">
        <w:rPr>
          <w:rFonts w:ascii="Times New Roman" w:hAnsi="Times New Roman" w:cs="Times New Roman"/>
          <w:sz w:val="20"/>
          <w:szCs w:val="20"/>
        </w:rPr>
        <w:t xml:space="preserve">What is your favorite </w:t>
      </w:r>
      <w:r w:rsidR="00B97680" w:rsidRPr="00B97680">
        <w:rPr>
          <w:rFonts w:ascii="Times New Roman" w:hAnsi="Times New Roman" w:cs="Times New Roman"/>
          <w:b/>
          <w:sz w:val="20"/>
          <w:szCs w:val="20"/>
        </w:rPr>
        <w:t>soft drink</w:t>
      </w:r>
      <w:r w:rsidR="00B97680" w:rsidRPr="00B97680">
        <w:rPr>
          <w:rFonts w:ascii="Times New Roman" w:hAnsi="Times New Roman" w:cs="Times New Roman"/>
          <w:sz w:val="20"/>
          <w:szCs w:val="20"/>
        </w:rPr>
        <w:t xml:space="preserve"> brand (Single mention)</w:t>
      </w:r>
      <w:r w:rsidR="003D3C1E" w:rsidRPr="00B97680">
        <w:rPr>
          <w:rFonts w:ascii="Times New Roman" w:hAnsi="Times New Roman" w:cs="Times New Roman"/>
          <w:sz w:val="20"/>
          <w:szCs w:val="20"/>
        </w:rPr>
        <w:t>?</w:t>
      </w:r>
      <w:r w:rsidR="003D3C1E" w:rsidRPr="00B97680">
        <w:rPr>
          <w:rFonts w:ascii="Times New Roman" w:hAnsi="Times New Roman" w:cs="Times New Roman"/>
          <w:color w:val="202124"/>
          <w:shd w:val="clear" w:color="auto" w:fill="FFFFFF"/>
        </w:rPr>
        <w:t xml:space="preserve"> </w:t>
      </w:r>
      <w:r w:rsidR="00A71474" w:rsidRPr="00AF2341">
        <w:rPr>
          <w:rFonts w:ascii="Times New Roman" w:hAnsi="Times New Roman" w:cs="Times New Roman"/>
          <w:color w:val="202124"/>
          <w:sz w:val="20"/>
          <w:szCs w:val="20"/>
          <w:shd w:val="clear" w:color="auto" w:fill="FFFFFF"/>
        </w:rPr>
        <w:t>Coca-cola</w:t>
      </w:r>
      <w:r w:rsidR="00B97680" w:rsidRPr="00AF2341">
        <w:rPr>
          <w:rFonts w:ascii="Times New Roman" w:hAnsi="Times New Roman" w:cs="Times New Roman"/>
          <w:color w:val="202124"/>
          <w:sz w:val="20"/>
          <w:szCs w:val="20"/>
          <w:shd w:val="clear" w:color="auto" w:fill="FFFFFF"/>
        </w:rPr>
        <w:t xml:space="preserve"> [ ] Krest [ ] Sprite [ ] Fanta [ ] Club Soda [ ] Mirinda [ ] Stoney [ ] Pepsi [ ] Schweppes [ ] others (Specify) ………….. [ ] None [ ]</w:t>
      </w:r>
    </w:p>
    <w:p w14:paraId="26012EBC" w14:textId="44AEFFFA" w:rsidR="006309C5" w:rsidRPr="006309C5" w:rsidRDefault="004452A1" w:rsidP="00AB7226">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50</w:t>
      </w:r>
      <w:r>
        <w:rPr>
          <w:rFonts w:ascii="Times New Roman" w:hAnsi="Times New Roman" w:cs="Times New Roman"/>
          <w:sz w:val="20"/>
          <w:szCs w:val="20"/>
        </w:rPr>
        <w:t xml:space="preserve"> a</w:t>
      </w:r>
      <w:r w:rsidR="006309C5">
        <w:rPr>
          <w:rFonts w:ascii="Times New Roman" w:hAnsi="Times New Roman" w:cs="Times New Roman"/>
          <w:sz w:val="20"/>
          <w:szCs w:val="20"/>
        </w:rPr>
        <w:t xml:space="preserve">) </w:t>
      </w:r>
      <w:r w:rsidR="008330BA" w:rsidRPr="008330BA">
        <w:rPr>
          <w:rFonts w:ascii="Times New Roman" w:hAnsi="Times New Roman" w:cs="Times New Roman"/>
          <w:sz w:val="20"/>
          <w:szCs w:val="20"/>
        </w:rPr>
        <w:t xml:space="preserve">From which telecom companies do you have active </w:t>
      </w:r>
      <w:r w:rsidR="002C41BC">
        <w:rPr>
          <w:rFonts w:ascii="Times New Roman" w:hAnsi="Times New Roman" w:cs="Times New Roman"/>
          <w:sz w:val="20"/>
          <w:szCs w:val="20"/>
        </w:rPr>
        <w:t>SIM</w:t>
      </w:r>
      <w:r w:rsidR="008330BA" w:rsidRPr="008330BA">
        <w:rPr>
          <w:rFonts w:ascii="Times New Roman" w:hAnsi="Times New Roman" w:cs="Times New Roman"/>
          <w:sz w:val="20"/>
          <w:szCs w:val="20"/>
        </w:rPr>
        <w:t xml:space="preserve"> cards that you use</w:t>
      </w:r>
      <w:r w:rsidR="006309C5" w:rsidRPr="006309C5">
        <w:rPr>
          <w:rFonts w:ascii="Times New Roman" w:hAnsi="Times New Roman" w:cs="Times New Roman"/>
          <w:sz w:val="20"/>
          <w:szCs w:val="20"/>
        </w:rPr>
        <w:t>?</w:t>
      </w:r>
      <w:r w:rsidR="006309C5">
        <w:rPr>
          <w:rFonts w:ascii="Times New Roman" w:hAnsi="Times New Roman" w:cs="Times New Roman"/>
          <w:sz w:val="20"/>
          <w:szCs w:val="20"/>
        </w:rPr>
        <w:t xml:space="preserve"> </w:t>
      </w:r>
      <w:r w:rsidR="006309C5" w:rsidRPr="00FB57F6">
        <w:rPr>
          <w:rFonts w:ascii="Times New Roman" w:hAnsi="Times New Roman" w:cs="Times New Roman"/>
          <w:b/>
          <w:sz w:val="20"/>
          <w:szCs w:val="20"/>
        </w:rPr>
        <w:t>(Multiple Responses)</w:t>
      </w:r>
      <w:r w:rsidR="006309C5">
        <w:rPr>
          <w:rFonts w:ascii="Times New Roman" w:hAnsi="Times New Roman" w:cs="Times New Roman"/>
          <w:b/>
          <w:sz w:val="20"/>
          <w:szCs w:val="20"/>
        </w:rPr>
        <w:t xml:space="preserve"> </w:t>
      </w:r>
    </w:p>
    <w:p w14:paraId="004FB238" w14:textId="3B471390" w:rsidR="00B97680" w:rsidRPr="00B97680" w:rsidRDefault="006309C5" w:rsidP="00AB7226">
      <w:pPr>
        <w:spacing w:line="360" w:lineRule="auto"/>
        <w:rPr>
          <w:rFonts w:ascii="Times New Roman" w:eastAsia="Times New Roman" w:hAnsi="Times New Roman" w:cs="Times New Roman"/>
          <w:bCs/>
          <w:color w:val="333333"/>
          <w:sz w:val="20"/>
          <w:szCs w:val="20"/>
          <w:bdr w:val="none" w:sz="0" w:space="0" w:color="auto" w:frame="1"/>
        </w:rPr>
      </w:pPr>
      <w:r>
        <w:rPr>
          <w:rFonts w:ascii="Times New Roman" w:hAnsi="Times New Roman" w:cs="Times New Roman"/>
          <w:sz w:val="20"/>
          <w:szCs w:val="20"/>
        </w:rPr>
        <w:t>c)</w:t>
      </w:r>
      <w:r w:rsidR="002C41BC">
        <w:rPr>
          <w:rFonts w:ascii="Times New Roman" w:hAnsi="Times New Roman" w:cs="Times New Roman"/>
          <w:sz w:val="20"/>
          <w:szCs w:val="20"/>
        </w:rPr>
        <w:t xml:space="preserve"> </w:t>
      </w:r>
      <w:r w:rsidR="00B97680" w:rsidRPr="00B97680">
        <w:rPr>
          <w:rFonts w:ascii="Times New Roman" w:hAnsi="Times New Roman" w:cs="Times New Roman"/>
          <w:sz w:val="20"/>
          <w:szCs w:val="20"/>
        </w:rPr>
        <w:t xml:space="preserve">What is your favorite </w:t>
      </w:r>
      <w:r w:rsidR="00B97680" w:rsidRPr="00B97680">
        <w:rPr>
          <w:rFonts w:ascii="Times New Roman" w:hAnsi="Times New Roman" w:cs="Times New Roman"/>
          <w:b/>
          <w:sz w:val="20"/>
          <w:szCs w:val="20"/>
        </w:rPr>
        <w:t>mobile network</w:t>
      </w:r>
      <w:r w:rsidR="00B97680" w:rsidRPr="00B97680">
        <w:rPr>
          <w:rFonts w:ascii="Times New Roman" w:hAnsi="Times New Roman" w:cs="Times New Roman"/>
          <w:sz w:val="20"/>
          <w:szCs w:val="20"/>
        </w:rPr>
        <w:t xml:space="preserve"> </w:t>
      </w:r>
      <w:r w:rsidR="00A71474">
        <w:rPr>
          <w:rFonts w:ascii="Times New Roman" w:hAnsi="Times New Roman" w:cs="Times New Roman"/>
          <w:sz w:val="20"/>
          <w:szCs w:val="20"/>
        </w:rPr>
        <w:t>provider</w:t>
      </w:r>
      <w:r w:rsidR="007C7C95">
        <w:rPr>
          <w:rFonts w:ascii="Times New Roman" w:hAnsi="Times New Roman" w:cs="Times New Roman"/>
          <w:sz w:val="20"/>
          <w:szCs w:val="20"/>
        </w:rPr>
        <w:t xml:space="preserve"> </w:t>
      </w:r>
      <w:r w:rsidR="00B97680" w:rsidRPr="00B97680">
        <w:rPr>
          <w:rFonts w:ascii="Times New Roman" w:hAnsi="Times New Roman" w:cs="Times New Roman"/>
          <w:sz w:val="20"/>
          <w:szCs w:val="20"/>
        </w:rPr>
        <w:t>(Single mention)?</w:t>
      </w:r>
      <w:r w:rsidR="003D3C1E">
        <w:rPr>
          <w:rFonts w:ascii="Times New Roman" w:hAnsi="Times New Roman" w:cs="Times New Roman"/>
          <w:sz w:val="20"/>
          <w:szCs w:val="20"/>
        </w:rPr>
        <w:t xml:space="preserve"> </w:t>
      </w:r>
      <w:r w:rsidR="00B97680" w:rsidRPr="00B97680">
        <w:rPr>
          <w:rFonts w:ascii="Times New Roman" w:eastAsia="Times New Roman" w:hAnsi="Times New Roman" w:cs="Times New Roman"/>
          <w:bCs/>
          <w:color w:val="333333"/>
          <w:sz w:val="20"/>
          <w:szCs w:val="20"/>
          <w:bdr w:val="none" w:sz="0" w:space="0" w:color="auto" w:frame="1"/>
        </w:rPr>
        <w:t>Safaricom [  ] Airtel [ ] Telkom Kenya [ ] Others (Specify) …………….. [ ]</w:t>
      </w:r>
    </w:p>
    <w:p w14:paraId="090997EB" w14:textId="34916241" w:rsidR="006309C5" w:rsidRPr="006309C5" w:rsidRDefault="00AB7226" w:rsidP="00B97680">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51</w:t>
      </w:r>
      <w:r w:rsidR="00B97680" w:rsidRPr="00B97680">
        <w:rPr>
          <w:rFonts w:ascii="Times New Roman" w:hAnsi="Times New Roman" w:cs="Times New Roman"/>
          <w:sz w:val="20"/>
          <w:szCs w:val="20"/>
        </w:rPr>
        <w:t xml:space="preserve">. </w:t>
      </w:r>
      <w:r w:rsidR="008330BA">
        <w:rPr>
          <w:rFonts w:ascii="Times New Roman" w:hAnsi="Times New Roman" w:cs="Times New Roman"/>
          <w:sz w:val="20"/>
          <w:szCs w:val="20"/>
        </w:rPr>
        <w:t xml:space="preserve">a) </w:t>
      </w:r>
      <w:r w:rsidR="006309C5">
        <w:rPr>
          <w:rFonts w:ascii="Times New Roman" w:hAnsi="Times New Roman" w:cs="Times New Roman"/>
          <w:sz w:val="20"/>
          <w:szCs w:val="20"/>
        </w:rPr>
        <w:t xml:space="preserve">Which soap brands have you </w:t>
      </w:r>
      <w:r w:rsidR="00F913A0">
        <w:rPr>
          <w:rFonts w:ascii="Times New Roman" w:hAnsi="Times New Roman" w:cs="Times New Roman"/>
          <w:sz w:val="20"/>
          <w:szCs w:val="20"/>
        </w:rPr>
        <w:t>used in your household</w:t>
      </w:r>
      <w:r w:rsidR="006309C5">
        <w:rPr>
          <w:rFonts w:ascii="Times New Roman" w:hAnsi="Times New Roman" w:cs="Times New Roman"/>
          <w:sz w:val="20"/>
          <w:szCs w:val="20"/>
        </w:rPr>
        <w:t xml:space="preserve"> </w:t>
      </w:r>
      <w:r w:rsidR="008330BA">
        <w:rPr>
          <w:rFonts w:ascii="Times New Roman" w:hAnsi="Times New Roman" w:cs="Times New Roman"/>
          <w:sz w:val="20"/>
          <w:szCs w:val="20"/>
        </w:rPr>
        <w:t>in</w:t>
      </w:r>
      <w:r w:rsidR="006309C5">
        <w:rPr>
          <w:rFonts w:ascii="Times New Roman" w:hAnsi="Times New Roman" w:cs="Times New Roman"/>
          <w:sz w:val="20"/>
          <w:szCs w:val="20"/>
        </w:rPr>
        <w:t xml:space="preserve"> the past </w:t>
      </w:r>
      <w:r w:rsidR="007C7C95">
        <w:rPr>
          <w:rFonts w:ascii="Times New Roman" w:hAnsi="Times New Roman" w:cs="Times New Roman"/>
          <w:sz w:val="20"/>
          <w:szCs w:val="20"/>
        </w:rPr>
        <w:t xml:space="preserve">one </w:t>
      </w:r>
      <w:r w:rsidR="006309C5">
        <w:rPr>
          <w:rFonts w:ascii="Times New Roman" w:hAnsi="Times New Roman" w:cs="Times New Roman"/>
          <w:sz w:val="20"/>
          <w:szCs w:val="20"/>
        </w:rPr>
        <w:t xml:space="preserve">month? </w:t>
      </w:r>
      <w:r w:rsidR="006309C5" w:rsidRPr="00FB57F6">
        <w:rPr>
          <w:rFonts w:ascii="Times New Roman" w:hAnsi="Times New Roman" w:cs="Times New Roman"/>
          <w:b/>
          <w:sz w:val="20"/>
          <w:szCs w:val="20"/>
        </w:rPr>
        <w:t>(Multiple Responses)</w:t>
      </w:r>
      <w:r w:rsidR="006309C5">
        <w:rPr>
          <w:rFonts w:ascii="Times New Roman" w:hAnsi="Times New Roman" w:cs="Times New Roman"/>
          <w:b/>
          <w:sz w:val="20"/>
          <w:szCs w:val="20"/>
        </w:rPr>
        <w:t xml:space="preserve"> </w:t>
      </w:r>
    </w:p>
    <w:p w14:paraId="58C3D283" w14:textId="6DD18859" w:rsidR="00B97680" w:rsidRPr="00B97680" w:rsidRDefault="008330BA" w:rsidP="00B97680">
      <w:pPr>
        <w:spacing w:line="360" w:lineRule="auto"/>
        <w:rPr>
          <w:rFonts w:ascii="Times New Roman" w:eastAsia="Times New Roman" w:hAnsi="Times New Roman" w:cs="Times New Roman"/>
          <w:bCs/>
          <w:color w:val="333333"/>
          <w:sz w:val="20"/>
          <w:szCs w:val="20"/>
          <w:bdr w:val="none" w:sz="0" w:space="0" w:color="auto" w:frame="1"/>
        </w:rPr>
      </w:pPr>
      <w:r>
        <w:rPr>
          <w:rFonts w:ascii="Times New Roman" w:hAnsi="Times New Roman" w:cs="Times New Roman"/>
          <w:sz w:val="20"/>
          <w:szCs w:val="20"/>
        </w:rPr>
        <w:t>b</w:t>
      </w:r>
      <w:r w:rsidR="006309C5">
        <w:rPr>
          <w:rFonts w:ascii="Times New Roman" w:hAnsi="Times New Roman" w:cs="Times New Roman"/>
          <w:sz w:val="20"/>
          <w:szCs w:val="20"/>
        </w:rPr>
        <w:t>)</w:t>
      </w:r>
      <w:r>
        <w:rPr>
          <w:rFonts w:ascii="Times New Roman" w:hAnsi="Times New Roman" w:cs="Times New Roman"/>
          <w:sz w:val="20"/>
          <w:szCs w:val="20"/>
        </w:rPr>
        <w:t xml:space="preserve"> </w:t>
      </w:r>
      <w:r w:rsidR="00B97680" w:rsidRPr="00B97680">
        <w:rPr>
          <w:rFonts w:ascii="Times New Roman" w:hAnsi="Times New Roman" w:cs="Times New Roman"/>
          <w:sz w:val="20"/>
          <w:szCs w:val="20"/>
        </w:rPr>
        <w:t xml:space="preserve">What is your favorite </w:t>
      </w:r>
      <w:r w:rsidR="00B97680" w:rsidRPr="00B97680">
        <w:rPr>
          <w:rFonts w:ascii="Times New Roman" w:hAnsi="Times New Roman" w:cs="Times New Roman"/>
          <w:b/>
          <w:sz w:val="20"/>
          <w:szCs w:val="20"/>
        </w:rPr>
        <w:t>soap</w:t>
      </w:r>
      <w:r w:rsidR="00B97680" w:rsidRPr="00B97680">
        <w:rPr>
          <w:rFonts w:ascii="Times New Roman" w:hAnsi="Times New Roman" w:cs="Times New Roman"/>
          <w:sz w:val="20"/>
          <w:szCs w:val="20"/>
        </w:rPr>
        <w:t xml:space="preserve"> brand (Single mention)? Sawa [ ] Geisha [ ] Dettol [ ] Imperial Leather [ ] Lifebuoy [ ] Diva [ ] Dove [ ] Protex [ ] Jamaa [ ] Detrex [ ] Zuri [ ] Fa body soap [ ] Flamingo [ ] Persil [ ] Doffi [ ] Msafi [ ] </w:t>
      </w:r>
      <w:r w:rsidR="00B97680" w:rsidRPr="00B97680">
        <w:rPr>
          <w:rFonts w:ascii="Times New Roman" w:hAnsi="Times New Roman" w:cs="Times New Roman"/>
          <w:sz w:val="20"/>
          <w:szCs w:val="20"/>
        </w:rPr>
        <w:lastRenderedPageBreak/>
        <w:t xml:space="preserve">Jamaa [ ] Menengai bar soap [ ] Zenta bar soap [ ] Sunlight [ ] Bidco cream bar soap [ ] White </w:t>
      </w:r>
      <w:r w:rsidR="003D3C1E" w:rsidRPr="00B97680">
        <w:rPr>
          <w:rFonts w:ascii="Times New Roman" w:hAnsi="Times New Roman" w:cs="Times New Roman"/>
          <w:sz w:val="20"/>
          <w:szCs w:val="20"/>
        </w:rPr>
        <w:t>star [</w:t>
      </w:r>
      <w:r w:rsidR="00B97680" w:rsidRPr="00B97680">
        <w:rPr>
          <w:rFonts w:ascii="Times New Roman" w:hAnsi="Times New Roman" w:cs="Times New Roman"/>
          <w:sz w:val="20"/>
          <w:szCs w:val="20"/>
        </w:rPr>
        <w:t xml:space="preserve"> ] Doffi [ ] Msafi bar soap [ ] Ndume [ ] Kibuyu [ ]</w:t>
      </w:r>
      <w:r w:rsidR="002C41BC">
        <w:rPr>
          <w:rFonts w:ascii="Times New Roman" w:hAnsi="Times New Roman" w:cs="Times New Roman"/>
          <w:sz w:val="20"/>
          <w:szCs w:val="20"/>
        </w:rPr>
        <w:t xml:space="preserve"> </w:t>
      </w:r>
      <w:r w:rsidR="00B97680" w:rsidRPr="00B97680">
        <w:rPr>
          <w:rFonts w:ascii="Times New Roman" w:eastAsia="Times New Roman" w:hAnsi="Times New Roman" w:cs="Times New Roman"/>
          <w:bCs/>
          <w:color w:val="333333"/>
          <w:sz w:val="20"/>
          <w:szCs w:val="20"/>
          <w:bdr w:val="none" w:sz="0" w:space="0" w:color="auto" w:frame="1"/>
        </w:rPr>
        <w:t>Others (specify)… [ ]</w:t>
      </w:r>
      <w:r w:rsidR="00B97680">
        <w:rPr>
          <w:rFonts w:ascii="Times New Roman" w:eastAsia="Times New Roman" w:hAnsi="Times New Roman" w:cs="Times New Roman"/>
          <w:bCs/>
          <w:color w:val="333333"/>
          <w:sz w:val="20"/>
          <w:szCs w:val="20"/>
          <w:bdr w:val="none" w:sz="0" w:space="0" w:color="auto" w:frame="1"/>
        </w:rPr>
        <w:t xml:space="preserve"> None [  ]</w:t>
      </w:r>
    </w:p>
    <w:p w14:paraId="0D158600" w14:textId="49C3DC2F" w:rsidR="006309C5" w:rsidRDefault="00AB7226" w:rsidP="00B97680">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52</w:t>
      </w:r>
      <w:r w:rsidR="00B97680" w:rsidRPr="00B97680">
        <w:rPr>
          <w:rFonts w:ascii="Times New Roman" w:hAnsi="Times New Roman" w:cs="Times New Roman"/>
          <w:sz w:val="20"/>
          <w:szCs w:val="20"/>
        </w:rPr>
        <w:t>.</w:t>
      </w:r>
      <w:r w:rsidR="006309C5" w:rsidRPr="006309C5">
        <w:rPr>
          <w:rFonts w:ascii="Times New Roman" w:hAnsi="Times New Roman" w:cs="Times New Roman"/>
          <w:sz w:val="20"/>
          <w:szCs w:val="20"/>
        </w:rPr>
        <w:t xml:space="preserve"> </w:t>
      </w:r>
      <w:r w:rsidR="008330BA">
        <w:rPr>
          <w:rFonts w:ascii="Times New Roman" w:hAnsi="Times New Roman" w:cs="Times New Roman"/>
          <w:sz w:val="20"/>
          <w:szCs w:val="20"/>
        </w:rPr>
        <w:t>a</w:t>
      </w:r>
      <w:r w:rsidR="006309C5">
        <w:rPr>
          <w:rFonts w:ascii="Times New Roman" w:hAnsi="Times New Roman" w:cs="Times New Roman"/>
          <w:sz w:val="20"/>
          <w:szCs w:val="20"/>
        </w:rPr>
        <w:t xml:space="preserve">) Which laundry detergent brand have you </w:t>
      </w:r>
      <w:r w:rsidR="00F913A0">
        <w:rPr>
          <w:rFonts w:ascii="Times New Roman" w:hAnsi="Times New Roman" w:cs="Times New Roman"/>
          <w:sz w:val="20"/>
          <w:szCs w:val="20"/>
        </w:rPr>
        <w:t>used in your household</w:t>
      </w:r>
      <w:r w:rsidR="006309C5">
        <w:rPr>
          <w:rFonts w:ascii="Times New Roman" w:hAnsi="Times New Roman" w:cs="Times New Roman"/>
          <w:sz w:val="20"/>
          <w:szCs w:val="20"/>
        </w:rPr>
        <w:t xml:space="preserve"> </w:t>
      </w:r>
      <w:r w:rsidR="008330BA">
        <w:rPr>
          <w:rFonts w:ascii="Times New Roman" w:hAnsi="Times New Roman" w:cs="Times New Roman"/>
          <w:sz w:val="20"/>
          <w:szCs w:val="20"/>
        </w:rPr>
        <w:t>in</w:t>
      </w:r>
      <w:r w:rsidR="006309C5">
        <w:rPr>
          <w:rFonts w:ascii="Times New Roman" w:hAnsi="Times New Roman" w:cs="Times New Roman"/>
          <w:sz w:val="20"/>
          <w:szCs w:val="20"/>
        </w:rPr>
        <w:t xml:space="preserve"> the past </w:t>
      </w:r>
      <w:r w:rsidR="007C7C95">
        <w:rPr>
          <w:rFonts w:ascii="Times New Roman" w:hAnsi="Times New Roman" w:cs="Times New Roman"/>
          <w:sz w:val="20"/>
          <w:szCs w:val="20"/>
        </w:rPr>
        <w:t xml:space="preserve">one </w:t>
      </w:r>
      <w:r w:rsidR="002C41BC">
        <w:rPr>
          <w:rFonts w:ascii="Times New Roman" w:hAnsi="Times New Roman" w:cs="Times New Roman"/>
          <w:sz w:val="20"/>
          <w:szCs w:val="20"/>
        </w:rPr>
        <w:t>month</w:t>
      </w:r>
      <w:r w:rsidR="006309C5">
        <w:rPr>
          <w:rFonts w:ascii="Times New Roman" w:hAnsi="Times New Roman" w:cs="Times New Roman"/>
          <w:sz w:val="20"/>
          <w:szCs w:val="20"/>
        </w:rPr>
        <w:t xml:space="preserve">? </w:t>
      </w:r>
      <w:r w:rsidR="006309C5" w:rsidRPr="00FB57F6">
        <w:rPr>
          <w:rFonts w:ascii="Times New Roman" w:hAnsi="Times New Roman" w:cs="Times New Roman"/>
          <w:b/>
          <w:sz w:val="20"/>
          <w:szCs w:val="20"/>
        </w:rPr>
        <w:t>(Multiple Responses)</w:t>
      </w:r>
      <w:r w:rsidR="006309C5">
        <w:rPr>
          <w:rFonts w:ascii="Times New Roman" w:hAnsi="Times New Roman" w:cs="Times New Roman"/>
          <w:b/>
          <w:sz w:val="20"/>
          <w:szCs w:val="20"/>
        </w:rPr>
        <w:t xml:space="preserve"> </w:t>
      </w:r>
    </w:p>
    <w:p w14:paraId="3182FAE4" w14:textId="79E2E48B" w:rsidR="00AB7226" w:rsidRPr="006309C5" w:rsidRDefault="008330BA" w:rsidP="00B97680">
      <w:pPr>
        <w:spacing w:line="360" w:lineRule="auto"/>
        <w:rPr>
          <w:rFonts w:ascii="Times New Roman" w:hAnsi="Times New Roman" w:cs="Times New Roman"/>
          <w:b/>
          <w:sz w:val="20"/>
          <w:szCs w:val="20"/>
        </w:rPr>
      </w:pPr>
      <w:r>
        <w:rPr>
          <w:rFonts w:ascii="Times New Roman" w:hAnsi="Times New Roman" w:cs="Times New Roman"/>
          <w:sz w:val="20"/>
          <w:szCs w:val="20"/>
        </w:rPr>
        <w:t>b</w:t>
      </w:r>
      <w:r w:rsidR="006309C5">
        <w:rPr>
          <w:rFonts w:ascii="Times New Roman" w:hAnsi="Times New Roman" w:cs="Times New Roman"/>
          <w:sz w:val="20"/>
          <w:szCs w:val="20"/>
        </w:rPr>
        <w:t>)</w:t>
      </w:r>
      <w:r>
        <w:rPr>
          <w:rFonts w:ascii="Times New Roman" w:hAnsi="Times New Roman" w:cs="Times New Roman"/>
          <w:sz w:val="20"/>
          <w:szCs w:val="20"/>
        </w:rPr>
        <w:t xml:space="preserve"> </w:t>
      </w:r>
      <w:r w:rsidR="00B97680" w:rsidRPr="00B97680">
        <w:rPr>
          <w:rFonts w:ascii="Times New Roman" w:hAnsi="Times New Roman" w:cs="Times New Roman"/>
          <w:sz w:val="20"/>
          <w:szCs w:val="20"/>
        </w:rPr>
        <w:t xml:space="preserve">What is your favorite </w:t>
      </w:r>
      <w:r w:rsidR="00B97680" w:rsidRPr="00B97680">
        <w:rPr>
          <w:rFonts w:ascii="Times New Roman" w:hAnsi="Times New Roman" w:cs="Times New Roman"/>
          <w:b/>
          <w:sz w:val="20"/>
          <w:szCs w:val="20"/>
        </w:rPr>
        <w:t>laundry</w:t>
      </w:r>
      <w:r w:rsidR="00B97680" w:rsidRPr="00B97680">
        <w:rPr>
          <w:rFonts w:ascii="Times New Roman" w:hAnsi="Times New Roman" w:cs="Times New Roman"/>
          <w:sz w:val="20"/>
          <w:szCs w:val="20"/>
        </w:rPr>
        <w:t xml:space="preserve"> </w:t>
      </w:r>
      <w:r w:rsidR="00B97680" w:rsidRPr="00B97680">
        <w:rPr>
          <w:rFonts w:ascii="Times New Roman" w:hAnsi="Times New Roman" w:cs="Times New Roman"/>
          <w:b/>
          <w:sz w:val="20"/>
          <w:szCs w:val="20"/>
        </w:rPr>
        <w:t>detergent</w:t>
      </w:r>
      <w:r w:rsidR="00B97680" w:rsidRPr="00B97680">
        <w:rPr>
          <w:rFonts w:ascii="Times New Roman" w:hAnsi="Times New Roman" w:cs="Times New Roman"/>
          <w:sz w:val="20"/>
          <w:szCs w:val="20"/>
        </w:rPr>
        <w:t xml:space="preserve"> (Single mention)? </w:t>
      </w:r>
    </w:p>
    <w:p w14:paraId="3AA256E0" w14:textId="08DFDD0A" w:rsidR="00B97680" w:rsidRPr="00B97680" w:rsidRDefault="00B97680" w:rsidP="00B97680">
      <w:pPr>
        <w:spacing w:line="360" w:lineRule="auto"/>
        <w:rPr>
          <w:rFonts w:ascii="Times New Roman" w:hAnsi="Times New Roman" w:cs="Times New Roman"/>
          <w:sz w:val="20"/>
          <w:szCs w:val="20"/>
        </w:rPr>
      </w:pPr>
      <w:r w:rsidRPr="00B97680">
        <w:rPr>
          <w:rFonts w:ascii="Times New Roman" w:hAnsi="Times New Roman" w:cs="Times New Roman"/>
          <w:sz w:val="20"/>
          <w:szCs w:val="20"/>
        </w:rPr>
        <w:t xml:space="preserve">Sunlight [ ] Toss [ ] Ariel [ ] Omo [ ] Kleesoft [ ] Persil [ ] Doffi [ ] Msafi [ ] </w:t>
      </w:r>
      <w:r w:rsidRPr="00B97680">
        <w:rPr>
          <w:rFonts w:ascii="Times New Roman" w:eastAsia="Times New Roman" w:hAnsi="Times New Roman" w:cs="Times New Roman"/>
          <w:bCs/>
          <w:color w:val="333333"/>
          <w:sz w:val="20"/>
          <w:szCs w:val="20"/>
          <w:bdr w:val="none" w:sz="0" w:space="0" w:color="auto" w:frame="1"/>
        </w:rPr>
        <w:t>Others (specify)… [ ] None [ ]</w:t>
      </w:r>
    </w:p>
    <w:p w14:paraId="692C92A7" w14:textId="77777777" w:rsidR="00B97680" w:rsidRPr="00B97680" w:rsidRDefault="00B97680" w:rsidP="00B97680">
      <w:pPr>
        <w:spacing w:line="360" w:lineRule="auto"/>
        <w:rPr>
          <w:rFonts w:ascii="Times New Roman" w:hAnsi="Times New Roman" w:cs="Times New Roman"/>
          <w:b/>
          <w:sz w:val="20"/>
          <w:szCs w:val="20"/>
        </w:rPr>
      </w:pPr>
      <w:r w:rsidRPr="00B97680">
        <w:rPr>
          <w:rFonts w:ascii="Times New Roman" w:hAnsi="Times New Roman" w:cs="Times New Roman"/>
          <w:b/>
          <w:sz w:val="20"/>
          <w:szCs w:val="20"/>
        </w:rPr>
        <w:t>Filter For Women</w:t>
      </w:r>
    </w:p>
    <w:p w14:paraId="3C73C52F" w14:textId="4777AF33" w:rsidR="006309C5" w:rsidRPr="006309C5" w:rsidRDefault="00AB7226" w:rsidP="00B97680">
      <w:pPr>
        <w:spacing w:line="360" w:lineRule="auto"/>
        <w:rPr>
          <w:rFonts w:ascii="Times New Roman" w:hAnsi="Times New Roman" w:cs="Times New Roman"/>
          <w:b/>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53</w:t>
      </w:r>
      <w:r w:rsidR="00B97680" w:rsidRPr="00B97680">
        <w:rPr>
          <w:rFonts w:ascii="Times New Roman" w:hAnsi="Times New Roman" w:cs="Times New Roman"/>
          <w:sz w:val="20"/>
          <w:szCs w:val="20"/>
        </w:rPr>
        <w:t>.</w:t>
      </w:r>
      <w:r w:rsidR="008330BA">
        <w:rPr>
          <w:rFonts w:ascii="Times New Roman" w:hAnsi="Times New Roman" w:cs="Times New Roman"/>
          <w:sz w:val="20"/>
          <w:szCs w:val="20"/>
        </w:rPr>
        <w:t>a) Which</w:t>
      </w:r>
      <w:r w:rsidR="006309C5">
        <w:rPr>
          <w:rFonts w:ascii="Times New Roman" w:hAnsi="Times New Roman" w:cs="Times New Roman"/>
          <w:sz w:val="20"/>
          <w:szCs w:val="20"/>
        </w:rPr>
        <w:t xml:space="preserve"> sanitary pad brand</w:t>
      </w:r>
      <w:r w:rsidR="008330BA">
        <w:rPr>
          <w:rFonts w:ascii="Times New Roman" w:hAnsi="Times New Roman" w:cs="Times New Roman"/>
          <w:sz w:val="20"/>
          <w:szCs w:val="20"/>
        </w:rPr>
        <w:t>(s)</w:t>
      </w:r>
      <w:r w:rsidR="006309C5">
        <w:rPr>
          <w:rFonts w:ascii="Times New Roman" w:hAnsi="Times New Roman" w:cs="Times New Roman"/>
          <w:sz w:val="20"/>
          <w:szCs w:val="20"/>
        </w:rPr>
        <w:t xml:space="preserve"> have you </w:t>
      </w:r>
      <w:r w:rsidR="008330BA">
        <w:rPr>
          <w:rFonts w:ascii="Times New Roman" w:hAnsi="Times New Roman" w:cs="Times New Roman"/>
          <w:sz w:val="20"/>
          <w:szCs w:val="20"/>
        </w:rPr>
        <w:t>used</w:t>
      </w:r>
      <w:r w:rsidR="006309C5">
        <w:rPr>
          <w:rFonts w:ascii="Times New Roman" w:hAnsi="Times New Roman" w:cs="Times New Roman"/>
          <w:sz w:val="20"/>
          <w:szCs w:val="20"/>
        </w:rPr>
        <w:t xml:space="preserve"> </w:t>
      </w:r>
      <w:r w:rsidR="008330BA">
        <w:rPr>
          <w:rFonts w:ascii="Times New Roman" w:hAnsi="Times New Roman" w:cs="Times New Roman"/>
          <w:sz w:val="20"/>
          <w:szCs w:val="20"/>
        </w:rPr>
        <w:t>in</w:t>
      </w:r>
      <w:r w:rsidR="006309C5">
        <w:rPr>
          <w:rFonts w:ascii="Times New Roman" w:hAnsi="Times New Roman" w:cs="Times New Roman"/>
          <w:sz w:val="20"/>
          <w:szCs w:val="20"/>
        </w:rPr>
        <w:t xml:space="preserve"> the past </w:t>
      </w:r>
      <w:r w:rsidR="00D153A6">
        <w:rPr>
          <w:rFonts w:ascii="Times New Roman" w:hAnsi="Times New Roman" w:cs="Times New Roman"/>
          <w:sz w:val="20"/>
          <w:szCs w:val="20"/>
        </w:rPr>
        <w:t>three months</w:t>
      </w:r>
      <w:r w:rsidR="006309C5">
        <w:rPr>
          <w:rFonts w:ascii="Times New Roman" w:hAnsi="Times New Roman" w:cs="Times New Roman"/>
          <w:sz w:val="20"/>
          <w:szCs w:val="20"/>
        </w:rPr>
        <w:t xml:space="preserve">? </w:t>
      </w:r>
      <w:r w:rsidR="006309C5" w:rsidRPr="00FB57F6">
        <w:rPr>
          <w:rFonts w:ascii="Times New Roman" w:hAnsi="Times New Roman" w:cs="Times New Roman"/>
          <w:b/>
          <w:sz w:val="20"/>
          <w:szCs w:val="20"/>
        </w:rPr>
        <w:t>(Multiple Responses)</w:t>
      </w:r>
      <w:r w:rsidR="006309C5">
        <w:rPr>
          <w:rFonts w:ascii="Times New Roman" w:hAnsi="Times New Roman" w:cs="Times New Roman"/>
          <w:b/>
          <w:sz w:val="20"/>
          <w:szCs w:val="20"/>
        </w:rPr>
        <w:t xml:space="preserve"> </w:t>
      </w:r>
    </w:p>
    <w:p w14:paraId="6E030D6C" w14:textId="3DE74BFA" w:rsidR="00B97680" w:rsidRPr="00B97680" w:rsidRDefault="006309C5" w:rsidP="00B97680">
      <w:pPr>
        <w:spacing w:line="360" w:lineRule="auto"/>
        <w:rPr>
          <w:rFonts w:ascii="Times New Roman" w:hAnsi="Times New Roman" w:cs="Times New Roman"/>
          <w:sz w:val="20"/>
          <w:szCs w:val="20"/>
        </w:rPr>
      </w:pPr>
      <w:r>
        <w:rPr>
          <w:rFonts w:ascii="Times New Roman" w:hAnsi="Times New Roman" w:cs="Times New Roman"/>
          <w:sz w:val="20"/>
          <w:szCs w:val="20"/>
        </w:rPr>
        <w:t xml:space="preserve">c) </w:t>
      </w:r>
      <w:r w:rsidR="00B97680" w:rsidRPr="00B97680">
        <w:rPr>
          <w:rFonts w:ascii="Times New Roman" w:hAnsi="Times New Roman" w:cs="Times New Roman"/>
          <w:sz w:val="20"/>
          <w:szCs w:val="20"/>
        </w:rPr>
        <w:t xml:space="preserve">What is your favorite </w:t>
      </w:r>
      <w:r w:rsidR="00B97680" w:rsidRPr="00B97680">
        <w:rPr>
          <w:rFonts w:ascii="Times New Roman" w:hAnsi="Times New Roman" w:cs="Times New Roman"/>
          <w:b/>
          <w:sz w:val="20"/>
          <w:szCs w:val="20"/>
        </w:rPr>
        <w:t>Sanitary pad</w:t>
      </w:r>
      <w:r w:rsidR="00B97680" w:rsidRPr="00B97680">
        <w:rPr>
          <w:rFonts w:ascii="Times New Roman" w:hAnsi="Times New Roman" w:cs="Times New Roman"/>
          <w:sz w:val="20"/>
          <w:szCs w:val="20"/>
        </w:rPr>
        <w:t xml:space="preserve"> brand (Single mention)? </w:t>
      </w:r>
    </w:p>
    <w:p w14:paraId="53E168C6" w14:textId="25F5D29F" w:rsidR="00B97680" w:rsidRPr="00B97680" w:rsidRDefault="00B97680" w:rsidP="00B97680">
      <w:pPr>
        <w:spacing w:line="360" w:lineRule="auto"/>
        <w:rPr>
          <w:rFonts w:ascii="Times New Roman" w:hAnsi="Times New Roman" w:cs="Times New Roman"/>
          <w:sz w:val="20"/>
          <w:szCs w:val="20"/>
        </w:rPr>
      </w:pPr>
      <w:r w:rsidRPr="00B97680">
        <w:rPr>
          <w:rFonts w:ascii="Times New Roman" w:hAnsi="Times New Roman" w:cs="Times New Roman"/>
          <w:sz w:val="20"/>
          <w:szCs w:val="20"/>
        </w:rPr>
        <w:t xml:space="preserve">Sunny Girl [ ] Padmad [ ] Flora [ ] Femistyle [ ] Always [ ] All-tyme [ ] Rosy girl [ ] Velvex [ ] Safi [ ] Nia [ ] J&amp;J [ ] Kotex [ ] Softcare [ </w:t>
      </w:r>
      <w:r w:rsidR="003D3C1E" w:rsidRPr="00B97680">
        <w:rPr>
          <w:rFonts w:ascii="Times New Roman" w:hAnsi="Times New Roman" w:cs="Times New Roman"/>
          <w:sz w:val="20"/>
          <w:szCs w:val="20"/>
        </w:rPr>
        <w:t>] Marvel</w:t>
      </w:r>
      <w:r w:rsidRPr="00B97680">
        <w:rPr>
          <w:rFonts w:ascii="Times New Roman" w:hAnsi="Times New Roman" w:cs="Times New Roman"/>
          <w:sz w:val="20"/>
          <w:szCs w:val="20"/>
        </w:rPr>
        <w:t xml:space="preserve"> Girl [ ] Shuya [ ] </w:t>
      </w:r>
      <w:r w:rsidRPr="00B97680">
        <w:rPr>
          <w:rFonts w:ascii="Times New Roman" w:eastAsia="Times New Roman" w:hAnsi="Times New Roman" w:cs="Times New Roman"/>
          <w:bCs/>
          <w:color w:val="333333"/>
          <w:sz w:val="20"/>
          <w:szCs w:val="20"/>
          <w:bdr w:val="none" w:sz="0" w:space="0" w:color="auto" w:frame="1"/>
        </w:rPr>
        <w:t>Others (specify)… [ ] None [ ]</w:t>
      </w:r>
    </w:p>
    <w:p w14:paraId="3969CF67" w14:textId="5EDC7354" w:rsidR="0053390B" w:rsidRPr="008330BA" w:rsidRDefault="004452A1" w:rsidP="0053390B">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54</w:t>
      </w:r>
      <w:r>
        <w:rPr>
          <w:rFonts w:ascii="Times New Roman" w:hAnsi="Times New Roman" w:cs="Times New Roman"/>
          <w:sz w:val="20"/>
          <w:szCs w:val="20"/>
        </w:rPr>
        <w:t xml:space="preserve"> a</w:t>
      </w:r>
      <w:r w:rsidR="0053390B">
        <w:rPr>
          <w:rFonts w:ascii="Times New Roman" w:hAnsi="Times New Roman" w:cs="Times New Roman"/>
          <w:sz w:val="20"/>
          <w:szCs w:val="20"/>
        </w:rPr>
        <w:t xml:space="preserve">) Which financial </w:t>
      </w:r>
      <w:r w:rsidR="008330BA">
        <w:rPr>
          <w:rFonts w:ascii="Times New Roman" w:hAnsi="Times New Roman" w:cs="Times New Roman"/>
          <w:sz w:val="20"/>
          <w:szCs w:val="20"/>
        </w:rPr>
        <w:t>partner(s)/commercial bank(s)</w:t>
      </w:r>
      <w:r w:rsidR="0053390B">
        <w:rPr>
          <w:rFonts w:ascii="Times New Roman" w:hAnsi="Times New Roman" w:cs="Times New Roman"/>
          <w:sz w:val="20"/>
          <w:szCs w:val="20"/>
        </w:rPr>
        <w:t xml:space="preserve"> </w:t>
      </w:r>
      <w:r w:rsidR="008330BA">
        <w:rPr>
          <w:rFonts w:ascii="Times New Roman" w:hAnsi="Times New Roman" w:cs="Times New Roman"/>
          <w:sz w:val="20"/>
          <w:szCs w:val="20"/>
        </w:rPr>
        <w:t>do you have an active account with</w:t>
      </w:r>
      <w:r w:rsidR="0053390B">
        <w:rPr>
          <w:rFonts w:ascii="Times New Roman" w:hAnsi="Times New Roman" w:cs="Times New Roman"/>
          <w:sz w:val="20"/>
          <w:szCs w:val="20"/>
        </w:rPr>
        <w:t xml:space="preserve">? </w:t>
      </w:r>
      <w:r w:rsidR="0053390B" w:rsidRPr="00FB57F6">
        <w:rPr>
          <w:rFonts w:ascii="Times New Roman" w:hAnsi="Times New Roman" w:cs="Times New Roman"/>
          <w:b/>
          <w:sz w:val="20"/>
          <w:szCs w:val="20"/>
        </w:rPr>
        <w:t>(Multiple Responses)</w:t>
      </w:r>
      <w:r w:rsidR="0053390B">
        <w:rPr>
          <w:rFonts w:ascii="Times New Roman" w:hAnsi="Times New Roman" w:cs="Times New Roman"/>
          <w:b/>
          <w:sz w:val="20"/>
          <w:szCs w:val="20"/>
        </w:rPr>
        <w:t xml:space="preserve"> </w:t>
      </w:r>
    </w:p>
    <w:p w14:paraId="6306A255" w14:textId="463D4A99" w:rsidR="0053390B" w:rsidDel="00D153A6" w:rsidRDefault="008330BA" w:rsidP="0053390B">
      <w:pPr>
        <w:spacing w:line="360" w:lineRule="auto"/>
        <w:rPr>
          <w:del w:id="10" w:author="PQ" w:date="2024-11-21T09:44:00Z"/>
          <w:rFonts w:ascii="Times New Roman" w:hAnsi="Times New Roman" w:cs="Times New Roman"/>
          <w:sz w:val="20"/>
          <w:szCs w:val="20"/>
        </w:rPr>
      </w:pPr>
      <w:r>
        <w:rPr>
          <w:rFonts w:ascii="Times New Roman" w:hAnsi="Times New Roman" w:cs="Times New Roman"/>
          <w:sz w:val="20"/>
          <w:szCs w:val="20"/>
        </w:rPr>
        <w:t xml:space="preserve"> b</w:t>
      </w:r>
      <w:r w:rsidR="006309C5">
        <w:rPr>
          <w:rFonts w:ascii="Times New Roman" w:hAnsi="Times New Roman" w:cs="Times New Roman"/>
          <w:sz w:val="20"/>
          <w:szCs w:val="20"/>
        </w:rPr>
        <w:t xml:space="preserve">) </w:t>
      </w:r>
      <w:r w:rsidR="0053390B" w:rsidRPr="00B97680">
        <w:rPr>
          <w:rFonts w:ascii="Times New Roman" w:hAnsi="Times New Roman" w:cs="Times New Roman"/>
          <w:sz w:val="20"/>
          <w:szCs w:val="20"/>
        </w:rPr>
        <w:t xml:space="preserve">What is your favorite </w:t>
      </w:r>
      <w:r w:rsidR="0053390B" w:rsidRPr="00B97680">
        <w:rPr>
          <w:rFonts w:ascii="Times New Roman" w:hAnsi="Times New Roman" w:cs="Times New Roman"/>
          <w:b/>
          <w:sz w:val="20"/>
          <w:szCs w:val="20"/>
        </w:rPr>
        <w:t>commercial bank/financial partner</w:t>
      </w:r>
      <w:r w:rsidR="0053390B" w:rsidRPr="00B97680">
        <w:rPr>
          <w:rFonts w:ascii="Times New Roman" w:hAnsi="Times New Roman" w:cs="Times New Roman"/>
          <w:sz w:val="20"/>
          <w:szCs w:val="20"/>
        </w:rPr>
        <w:t xml:space="preserve"> (Single mention)?</w:t>
      </w:r>
    </w:p>
    <w:tbl>
      <w:tblPr>
        <w:tblW w:w="5305" w:type="dxa"/>
        <w:tblLayout w:type="fixed"/>
        <w:tblLook w:val="04A0" w:firstRow="1" w:lastRow="0" w:firstColumn="1" w:lastColumn="0" w:noHBand="0" w:noVBand="1"/>
      </w:tblPr>
      <w:tblGrid>
        <w:gridCol w:w="3929"/>
        <w:gridCol w:w="1376"/>
      </w:tblGrid>
      <w:tr w:rsidR="00B97680" w:rsidRPr="00B97680" w14:paraId="3F811469" w14:textId="77777777" w:rsidTr="00BC53D2">
        <w:trPr>
          <w:trHeight w:val="260"/>
        </w:trPr>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8C266" w14:textId="77777777" w:rsidR="00B97680" w:rsidRPr="00B97680" w:rsidRDefault="00B97680" w:rsidP="00520973">
            <w:pPr>
              <w:spacing w:after="0" w:line="360" w:lineRule="auto"/>
              <w:rPr>
                <w:rFonts w:ascii="Times New Roman" w:eastAsia="Times New Roman" w:hAnsi="Times New Roman" w:cs="Times New Roman"/>
                <w:b/>
                <w:bCs/>
                <w:color w:val="000000"/>
                <w:sz w:val="20"/>
                <w:szCs w:val="20"/>
              </w:rPr>
            </w:pPr>
            <w:r w:rsidRPr="00B97680">
              <w:rPr>
                <w:rFonts w:ascii="Times New Roman" w:eastAsia="Times New Roman" w:hAnsi="Times New Roman" w:cs="Times New Roman"/>
                <w:b/>
                <w:bCs/>
                <w:color w:val="000000"/>
                <w:sz w:val="20"/>
                <w:szCs w:val="20"/>
              </w:rPr>
              <w:t>Products</w:t>
            </w:r>
          </w:p>
        </w:tc>
        <w:tc>
          <w:tcPr>
            <w:tcW w:w="1376" w:type="dxa"/>
            <w:tcBorders>
              <w:top w:val="single" w:sz="4" w:space="0" w:color="auto"/>
              <w:left w:val="nil"/>
              <w:bottom w:val="single" w:sz="4" w:space="0" w:color="auto"/>
              <w:right w:val="single" w:sz="4" w:space="0" w:color="auto"/>
            </w:tcBorders>
            <w:shd w:val="clear" w:color="auto" w:fill="auto"/>
            <w:vAlign w:val="bottom"/>
            <w:hideMark/>
          </w:tcPr>
          <w:p w14:paraId="2D76BEC3" w14:textId="60715215" w:rsidR="00B97680" w:rsidRPr="00B97680" w:rsidRDefault="00DA7ECA" w:rsidP="00030727">
            <w:pPr>
              <w:spacing w:after="0" w:line="36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Q</w:t>
            </w:r>
            <w:r w:rsidR="002C41BC">
              <w:rPr>
                <w:rFonts w:ascii="Times New Roman" w:eastAsia="Times New Roman" w:hAnsi="Times New Roman" w:cs="Times New Roman"/>
                <w:b/>
                <w:bCs/>
                <w:color w:val="000000"/>
                <w:sz w:val="20"/>
                <w:szCs w:val="20"/>
              </w:rPr>
              <w:t>54</w:t>
            </w:r>
          </w:p>
        </w:tc>
      </w:tr>
      <w:tr w:rsidR="00B97680" w:rsidRPr="00B97680" w14:paraId="3266CB71"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55F8C441"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Equity</w:t>
            </w:r>
          </w:p>
        </w:tc>
        <w:tc>
          <w:tcPr>
            <w:tcW w:w="1376" w:type="dxa"/>
            <w:tcBorders>
              <w:top w:val="nil"/>
              <w:left w:val="nil"/>
              <w:bottom w:val="single" w:sz="4" w:space="0" w:color="auto"/>
              <w:right w:val="single" w:sz="4" w:space="0" w:color="auto"/>
            </w:tcBorders>
            <w:shd w:val="clear" w:color="auto" w:fill="auto"/>
            <w:noWrap/>
            <w:vAlign w:val="bottom"/>
            <w:hideMark/>
          </w:tcPr>
          <w:p w14:paraId="438DCFB9"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1</w:t>
            </w:r>
          </w:p>
        </w:tc>
      </w:tr>
      <w:tr w:rsidR="00B97680" w:rsidRPr="00B97680" w14:paraId="5643086F"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2C9782B9"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KCB</w:t>
            </w:r>
          </w:p>
        </w:tc>
        <w:tc>
          <w:tcPr>
            <w:tcW w:w="1376" w:type="dxa"/>
            <w:tcBorders>
              <w:top w:val="nil"/>
              <w:left w:val="nil"/>
              <w:bottom w:val="single" w:sz="4" w:space="0" w:color="auto"/>
              <w:right w:val="single" w:sz="4" w:space="0" w:color="auto"/>
            </w:tcBorders>
            <w:shd w:val="clear" w:color="auto" w:fill="auto"/>
            <w:noWrap/>
            <w:vAlign w:val="bottom"/>
            <w:hideMark/>
          </w:tcPr>
          <w:p w14:paraId="4B7EB06C"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2</w:t>
            </w:r>
          </w:p>
        </w:tc>
      </w:tr>
      <w:tr w:rsidR="00B97680" w:rsidRPr="00B97680" w14:paraId="2AD82A8A"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64A7650F"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NCBA</w:t>
            </w:r>
          </w:p>
        </w:tc>
        <w:tc>
          <w:tcPr>
            <w:tcW w:w="1376" w:type="dxa"/>
            <w:tcBorders>
              <w:top w:val="nil"/>
              <w:left w:val="nil"/>
              <w:bottom w:val="single" w:sz="4" w:space="0" w:color="auto"/>
              <w:right w:val="single" w:sz="4" w:space="0" w:color="auto"/>
            </w:tcBorders>
            <w:shd w:val="clear" w:color="auto" w:fill="auto"/>
            <w:noWrap/>
            <w:vAlign w:val="bottom"/>
            <w:hideMark/>
          </w:tcPr>
          <w:p w14:paraId="04DCEF62"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3</w:t>
            </w:r>
          </w:p>
        </w:tc>
      </w:tr>
      <w:tr w:rsidR="00B97680" w:rsidRPr="00B97680" w14:paraId="1D39AAC4"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41E4C2DB"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ABSA</w:t>
            </w:r>
          </w:p>
        </w:tc>
        <w:tc>
          <w:tcPr>
            <w:tcW w:w="1376" w:type="dxa"/>
            <w:tcBorders>
              <w:top w:val="nil"/>
              <w:left w:val="nil"/>
              <w:bottom w:val="single" w:sz="4" w:space="0" w:color="auto"/>
              <w:right w:val="single" w:sz="4" w:space="0" w:color="auto"/>
            </w:tcBorders>
            <w:shd w:val="clear" w:color="auto" w:fill="auto"/>
            <w:noWrap/>
            <w:vAlign w:val="bottom"/>
            <w:hideMark/>
          </w:tcPr>
          <w:p w14:paraId="0014136B"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4</w:t>
            </w:r>
          </w:p>
        </w:tc>
      </w:tr>
      <w:tr w:rsidR="00B97680" w:rsidRPr="00B97680" w14:paraId="06D420E1"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4858F234"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Stanbic</w:t>
            </w:r>
          </w:p>
        </w:tc>
        <w:tc>
          <w:tcPr>
            <w:tcW w:w="1376" w:type="dxa"/>
            <w:tcBorders>
              <w:top w:val="nil"/>
              <w:left w:val="nil"/>
              <w:bottom w:val="single" w:sz="4" w:space="0" w:color="auto"/>
              <w:right w:val="single" w:sz="4" w:space="0" w:color="auto"/>
            </w:tcBorders>
            <w:shd w:val="clear" w:color="auto" w:fill="auto"/>
            <w:noWrap/>
            <w:vAlign w:val="bottom"/>
            <w:hideMark/>
          </w:tcPr>
          <w:p w14:paraId="17508391"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5</w:t>
            </w:r>
          </w:p>
        </w:tc>
      </w:tr>
      <w:tr w:rsidR="00B97680" w:rsidRPr="00B97680" w14:paraId="73C8B862"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12FE0AFE"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Co-op Bank</w:t>
            </w:r>
          </w:p>
        </w:tc>
        <w:tc>
          <w:tcPr>
            <w:tcW w:w="1376" w:type="dxa"/>
            <w:tcBorders>
              <w:top w:val="nil"/>
              <w:left w:val="nil"/>
              <w:bottom w:val="single" w:sz="4" w:space="0" w:color="auto"/>
              <w:right w:val="single" w:sz="4" w:space="0" w:color="auto"/>
            </w:tcBorders>
            <w:shd w:val="clear" w:color="auto" w:fill="auto"/>
            <w:noWrap/>
            <w:vAlign w:val="bottom"/>
            <w:hideMark/>
          </w:tcPr>
          <w:p w14:paraId="36F86F0B"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6</w:t>
            </w:r>
          </w:p>
        </w:tc>
      </w:tr>
      <w:tr w:rsidR="00B97680" w:rsidRPr="00B97680" w14:paraId="3FFAD226"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76567B10"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Family</w:t>
            </w:r>
          </w:p>
        </w:tc>
        <w:tc>
          <w:tcPr>
            <w:tcW w:w="1376" w:type="dxa"/>
            <w:tcBorders>
              <w:top w:val="nil"/>
              <w:left w:val="nil"/>
              <w:bottom w:val="single" w:sz="4" w:space="0" w:color="auto"/>
              <w:right w:val="single" w:sz="4" w:space="0" w:color="auto"/>
            </w:tcBorders>
            <w:shd w:val="clear" w:color="auto" w:fill="auto"/>
            <w:noWrap/>
            <w:vAlign w:val="bottom"/>
            <w:hideMark/>
          </w:tcPr>
          <w:p w14:paraId="6EBC1191"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7</w:t>
            </w:r>
          </w:p>
        </w:tc>
      </w:tr>
      <w:tr w:rsidR="00B97680" w:rsidRPr="00B97680" w14:paraId="77821A14"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145CD9FE"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StanChart</w:t>
            </w:r>
          </w:p>
        </w:tc>
        <w:tc>
          <w:tcPr>
            <w:tcW w:w="1376" w:type="dxa"/>
            <w:tcBorders>
              <w:top w:val="nil"/>
              <w:left w:val="nil"/>
              <w:bottom w:val="single" w:sz="4" w:space="0" w:color="auto"/>
              <w:right w:val="single" w:sz="4" w:space="0" w:color="auto"/>
            </w:tcBorders>
            <w:shd w:val="clear" w:color="auto" w:fill="auto"/>
            <w:noWrap/>
            <w:vAlign w:val="bottom"/>
            <w:hideMark/>
          </w:tcPr>
          <w:p w14:paraId="4923A51D"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8</w:t>
            </w:r>
          </w:p>
        </w:tc>
      </w:tr>
      <w:tr w:rsidR="00B97680" w:rsidRPr="00B97680" w14:paraId="6689D312"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552F7B95"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Diamond Trust Bank</w:t>
            </w:r>
          </w:p>
        </w:tc>
        <w:tc>
          <w:tcPr>
            <w:tcW w:w="1376" w:type="dxa"/>
            <w:tcBorders>
              <w:top w:val="nil"/>
              <w:left w:val="nil"/>
              <w:bottom w:val="single" w:sz="4" w:space="0" w:color="auto"/>
              <w:right w:val="single" w:sz="4" w:space="0" w:color="auto"/>
            </w:tcBorders>
            <w:shd w:val="clear" w:color="auto" w:fill="auto"/>
            <w:noWrap/>
            <w:vAlign w:val="bottom"/>
            <w:hideMark/>
          </w:tcPr>
          <w:p w14:paraId="19A4E8F6"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9</w:t>
            </w:r>
          </w:p>
        </w:tc>
      </w:tr>
      <w:tr w:rsidR="00B97680" w:rsidRPr="00B97680" w14:paraId="645B1834"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50735219"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bCs/>
                <w:color w:val="333333"/>
                <w:sz w:val="20"/>
                <w:szCs w:val="20"/>
                <w:bdr w:val="none" w:sz="0" w:space="0" w:color="auto" w:frame="1"/>
              </w:rPr>
              <w:t>Others (specify) …….</w:t>
            </w:r>
          </w:p>
        </w:tc>
        <w:tc>
          <w:tcPr>
            <w:tcW w:w="1376" w:type="dxa"/>
            <w:tcBorders>
              <w:top w:val="nil"/>
              <w:left w:val="nil"/>
              <w:bottom w:val="single" w:sz="4" w:space="0" w:color="auto"/>
              <w:right w:val="single" w:sz="4" w:space="0" w:color="auto"/>
            </w:tcBorders>
            <w:shd w:val="clear" w:color="auto" w:fill="auto"/>
            <w:noWrap/>
            <w:vAlign w:val="bottom"/>
            <w:hideMark/>
          </w:tcPr>
          <w:p w14:paraId="73216CE2"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10</w:t>
            </w:r>
          </w:p>
        </w:tc>
      </w:tr>
      <w:tr w:rsidR="00B97680" w:rsidRPr="00B97680" w14:paraId="60B95356" w14:textId="77777777" w:rsidTr="00BC53D2">
        <w:trPr>
          <w:trHeight w:val="200"/>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15BC77B5" w14:textId="77777777" w:rsidR="00B97680" w:rsidRPr="00B97680" w:rsidRDefault="00B97680" w:rsidP="00520973">
            <w:pPr>
              <w:spacing w:after="0" w:line="360" w:lineRule="auto"/>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None</w:t>
            </w:r>
          </w:p>
        </w:tc>
        <w:tc>
          <w:tcPr>
            <w:tcW w:w="1376" w:type="dxa"/>
            <w:tcBorders>
              <w:top w:val="nil"/>
              <w:left w:val="nil"/>
              <w:bottom w:val="single" w:sz="4" w:space="0" w:color="auto"/>
              <w:right w:val="single" w:sz="4" w:space="0" w:color="auto"/>
            </w:tcBorders>
            <w:shd w:val="clear" w:color="auto" w:fill="auto"/>
            <w:noWrap/>
            <w:vAlign w:val="bottom"/>
            <w:hideMark/>
          </w:tcPr>
          <w:p w14:paraId="7A49150B" w14:textId="77777777" w:rsidR="00B97680" w:rsidRPr="00B97680" w:rsidRDefault="00B97680" w:rsidP="00520973">
            <w:pPr>
              <w:spacing w:after="0" w:line="360" w:lineRule="auto"/>
              <w:jc w:val="right"/>
              <w:rPr>
                <w:rFonts w:ascii="Times New Roman" w:eastAsia="Times New Roman" w:hAnsi="Times New Roman" w:cs="Times New Roman"/>
                <w:color w:val="000000"/>
                <w:sz w:val="20"/>
                <w:szCs w:val="20"/>
              </w:rPr>
            </w:pPr>
            <w:r w:rsidRPr="00B97680">
              <w:rPr>
                <w:rFonts w:ascii="Times New Roman" w:eastAsia="Times New Roman" w:hAnsi="Times New Roman" w:cs="Times New Roman"/>
                <w:color w:val="000000"/>
                <w:sz w:val="20"/>
                <w:szCs w:val="20"/>
              </w:rPr>
              <w:t>11</w:t>
            </w:r>
          </w:p>
        </w:tc>
      </w:tr>
    </w:tbl>
    <w:p w14:paraId="5970DE5A" w14:textId="70C130F1" w:rsidR="006C7835" w:rsidRDefault="006C7835" w:rsidP="00AB4B22">
      <w:pPr>
        <w:spacing w:line="360" w:lineRule="auto"/>
        <w:rPr>
          <w:rFonts w:ascii="Times New Roman" w:hAnsi="Times New Roman" w:cs="Times New Roman"/>
          <w:sz w:val="20"/>
          <w:szCs w:val="20"/>
        </w:rPr>
      </w:pPr>
    </w:p>
    <w:p w14:paraId="64E300D9" w14:textId="4C2E6FEB" w:rsidR="00387687" w:rsidRDefault="00DA7ECA" w:rsidP="00AB4B22">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55</w:t>
      </w:r>
      <w:r w:rsidR="00387687">
        <w:rPr>
          <w:rFonts w:ascii="Times New Roman" w:hAnsi="Times New Roman" w:cs="Times New Roman"/>
          <w:sz w:val="20"/>
          <w:szCs w:val="20"/>
        </w:rPr>
        <w:t>. a</w:t>
      </w:r>
      <w:r w:rsidR="001C064C">
        <w:rPr>
          <w:rFonts w:ascii="Times New Roman" w:hAnsi="Times New Roman" w:cs="Times New Roman"/>
          <w:sz w:val="20"/>
          <w:szCs w:val="20"/>
        </w:rPr>
        <w:t xml:space="preserve">) Have </w:t>
      </w:r>
      <w:r w:rsidR="00160BFF">
        <w:rPr>
          <w:rFonts w:ascii="Times New Roman" w:hAnsi="Times New Roman" w:cs="Times New Roman"/>
          <w:sz w:val="20"/>
          <w:szCs w:val="20"/>
        </w:rPr>
        <w:t xml:space="preserve">you </w:t>
      </w:r>
      <w:r w:rsidR="00160BFF" w:rsidRPr="00160BFF">
        <w:rPr>
          <w:rFonts w:ascii="Times New Roman" w:hAnsi="Times New Roman" w:cs="Times New Roman"/>
          <w:b/>
          <w:sz w:val="20"/>
          <w:szCs w:val="20"/>
        </w:rPr>
        <w:t>gambled</w:t>
      </w:r>
      <w:r w:rsidR="001C064C" w:rsidRPr="00160BFF">
        <w:rPr>
          <w:rFonts w:ascii="Times New Roman" w:hAnsi="Times New Roman" w:cs="Times New Roman"/>
          <w:b/>
          <w:sz w:val="20"/>
          <w:szCs w:val="20"/>
        </w:rPr>
        <w:t>/or placed a bet</w:t>
      </w:r>
      <w:r w:rsidR="001C064C">
        <w:rPr>
          <w:rFonts w:ascii="Times New Roman" w:hAnsi="Times New Roman" w:cs="Times New Roman"/>
          <w:sz w:val="20"/>
          <w:szCs w:val="20"/>
        </w:rPr>
        <w:t xml:space="preserve"> in the past 6 months? Yes [ ] No [ ]</w:t>
      </w:r>
    </w:p>
    <w:p w14:paraId="6DE5521C" w14:textId="21558883" w:rsidR="0053390B" w:rsidRDefault="0053390B" w:rsidP="00AB4B22">
      <w:pPr>
        <w:spacing w:line="360" w:lineRule="auto"/>
        <w:rPr>
          <w:rFonts w:ascii="Times New Roman" w:hAnsi="Times New Roman" w:cs="Times New Roman"/>
          <w:sz w:val="20"/>
          <w:szCs w:val="20"/>
        </w:rPr>
      </w:pPr>
      <w:r>
        <w:rPr>
          <w:rFonts w:ascii="Times New Roman" w:hAnsi="Times New Roman" w:cs="Times New Roman"/>
          <w:sz w:val="20"/>
          <w:szCs w:val="20"/>
        </w:rPr>
        <w:t xml:space="preserve">  b) (If yes in Q</w:t>
      </w:r>
      <w:r w:rsidR="002C41BC">
        <w:rPr>
          <w:rFonts w:ascii="Times New Roman" w:hAnsi="Times New Roman" w:cs="Times New Roman"/>
          <w:sz w:val="20"/>
          <w:szCs w:val="20"/>
        </w:rPr>
        <w:t>55</w:t>
      </w:r>
      <w:r>
        <w:rPr>
          <w:rFonts w:ascii="Times New Roman" w:hAnsi="Times New Roman" w:cs="Times New Roman"/>
          <w:sz w:val="20"/>
          <w:szCs w:val="20"/>
        </w:rPr>
        <w:t xml:space="preserve">a.) Which among the following sites have you bet in the past 6 months? </w:t>
      </w:r>
      <w:r w:rsidRPr="00FB57F6">
        <w:rPr>
          <w:rFonts w:ascii="Times New Roman" w:hAnsi="Times New Roman" w:cs="Times New Roman"/>
          <w:b/>
          <w:sz w:val="20"/>
          <w:szCs w:val="20"/>
        </w:rPr>
        <w:t>(Multiple Responses)</w:t>
      </w:r>
      <w:r>
        <w:rPr>
          <w:rFonts w:ascii="Times New Roman" w:hAnsi="Times New Roman" w:cs="Times New Roman"/>
          <w:b/>
          <w:sz w:val="20"/>
          <w:szCs w:val="20"/>
        </w:rPr>
        <w:t xml:space="preserve"> </w:t>
      </w:r>
    </w:p>
    <w:p w14:paraId="7D50BF3C" w14:textId="791E33CB" w:rsidR="001C064C" w:rsidRDefault="0053390B" w:rsidP="00387687">
      <w:pPr>
        <w:spacing w:line="360" w:lineRule="auto"/>
        <w:rPr>
          <w:rFonts w:ascii="Times New Roman" w:hAnsi="Times New Roman" w:cs="Times New Roman"/>
          <w:sz w:val="20"/>
          <w:szCs w:val="20"/>
        </w:rPr>
      </w:pPr>
      <w:r>
        <w:rPr>
          <w:rFonts w:ascii="Times New Roman" w:hAnsi="Times New Roman" w:cs="Times New Roman"/>
          <w:sz w:val="20"/>
          <w:szCs w:val="20"/>
        </w:rPr>
        <w:t xml:space="preserve">  c</w:t>
      </w:r>
      <w:r w:rsidR="001C064C">
        <w:rPr>
          <w:rFonts w:ascii="Times New Roman" w:hAnsi="Times New Roman" w:cs="Times New Roman"/>
          <w:sz w:val="20"/>
          <w:szCs w:val="20"/>
        </w:rPr>
        <w:t>) (If Yes</w:t>
      </w:r>
      <w:r w:rsidR="00DA7ECA">
        <w:rPr>
          <w:rFonts w:ascii="Times New Roman" w:hAnsi="Times New Roman" w:cs="Times New Roman"/>
          <w:sz w:val="20"/>
          <w:szCs w:val="20"/>
        </w:rPr>
        <w:t xml:space="preserve"> in Q</w:t>
      </w:r>
      <w:r w:rsidR="002C41BC">
        <w:rPr>
          <w:rFonts w:ascii="Times New Roman" w:hAnsi="Times New Roman" w:cs="Times New Roman"/>
          <w:sz w:val="20"/>
          <w:szCs w:val="20"/>
        </w:rPr>
        <w:t>55</w:t>
      </w:r>
      <w:r w:rsidR="001C064C">
        <w:rPr>
          <w:rFonts w:ascii="Times New Roman" w:hAnsi="Times New Roman" w:cs="Times New Roman"/>
          <w:sz w:val="20"/>
          <w:szCs w:val="20"/>
        </w:rPr>
        <w:t>a) above)</w:t>
      </w:r>
      <w:r w:rsidR="00EA69EF">
        <w:rPr>
          <w:rFonts w:ascii="Times New Roman" w:hAnsi="Times New Roman" w:cs="Times New Roman"/>
          <w:sz w:val="20"/>
          <w:szCs w:val="20"/>
        </w:rPr>
        <w:t>,</w:t>
      </w:r>
      <w:r w:rsidR="00387687">
        <w:rPr>
          <w:rFonts w:ascii="Times New Roman" w:hAnsi="Times New Roman" w:cs="Times New Roman"/>
          <w:sz w:val="20"/>
          <w:szCs w:val="20"/>
        </w:rPr>
        <w:t xml:space="preserve"> </w:t>
      </w:r>
      <w:r w:rsidR="00EA69EF" w:rsidRPr="00B97680">
        <w:rPr>
          <w:rFonts w:ascii="Times New Roman" w:hAnsi="Times New Roman" w:cs="Times New Roman"/>
          <w:sz w:val="20"/>
          <w:szCs w:val="20"/>
        </w:rPr>
        <w:t>what</w:t>
      </w:r>
      <w:r w:rsidR="00387687" w:rsidRPr="00B97680">
        <w:rPr>
          <w:rFonts w:ascii="Times New Roman" w:hAnsi="Times New Roman" w:cs="Times New Roman"/>
          <w:sz w:val="20"/>
          <w:szCs w:val="20"/>
        </w:rPr>
        <w:t xml:space="preserve"> is your favorite </w:t>
      </w:r>
      <w:r w:rsidR="00387687" w:rsidRPr="00B97680">
        <w:rPr>
          <w:rFonts w:ascii="Times New Roman" w:hAnsi="Times New Roman" w:cs="Times New Roman"/>
          <w:b/>
          <w:sz w:val="20"/>
          <w:szCs w:val="20"/>
        </w:rPr>
        <w:t>betting/gambling</w:t>
      </w:r>
      <w:r w:rsidR="00387687" w:rsidRPr="00B97680">
        <w:rPr>
          <w:rFonts w:ascii="Times New Roman" w:hAnsi="Times New Roman" w:cs="Times New Roman"/>
          <w:sz w:val="20"/>
          <w:szCs w:val="20"/>
        </w:rPr>
        <w:t xml:space="preserve"> brand/site (Single mention)? </w:t>
      </w:r>
    </w:p>
    <w:p w14:paraId="083FA72D" w14:textId="1F162A4F" w:rsidR="00387687" w:rsidRDefault="00387687" w:rsidP="00AB4B22">
      <w:pPr>
        <w:spacing w:line="360" w:lineRule="auto"/>
        <w:rPr>
          <w:rFonts w:ascii="Times New Roman" w:hAnsi="Times New Roman" w:cs="Times New Roman"/>
          <w:sz w:val="20"/>
          <w:szCs w:val="20"/>
        </w:rPr>
      </w:pPr>
      <w:r w:rsidRPr="00B97680">
        <w:rPr>
          <w:rFonts w:ascii="Times New Roman" w:eastAsia="Times New Roman" w:hAnsi="Times New Roman" w:cs="Times New Roman"/>
          <w:bCs/>
          <w:color w:val="333333"/>
          <w:sz w:val="20"/>
          <w:szCs w:val="20"/>
          <w:bdr w:val="none" w:sz="0" w:space="0" w:color="auto" w:frame="1"/>
        </w:rPr>
        <w:t xml:space="preserve">Shabiki [  ] Lotto [ ] </w:t>
      </w:r>
      <w:r w:rsidRPr="00B97680">
        <w:rPr>
          <w:rFonts w:ascii="Times New Roman" w:hAnsi="Times New Roman" w:cs="Times New Roman"/>
          <w:color w:val="202124"/>
          <w:shd w:val="clear" w:color="auto" w:fill="FFFFFF"/>
        </w:rPr>
        <w:t>Playabet</w:t>
      </w:r>
      <w:r w:rsidRPr="00B97680">
        <w:rPr>
          <w:rFonts w:ascii="Times New Roman" w:eastAsia="Times New Roman" w:hAnsi="Times New Roman" w:cs="Times New Roman"/>
          <w:bCs/>
          <w:color w:val="333333"/>
          <w:sz w:val="20"/>
          <w:szCs w:val="20"/>
          <w:bdr w:val="none" w:sz="0" w:space="0" w:color="auto" w:frame="1"/>
        </w:rPr>
        <w:t xml:space="preserve"> [ ] </w:t>
      </w:r>
      <w:r w:rsidRPr="00B97680">
        <w:rPr>
          <w:rFonts w:ascii="Times New Roman" w:hAnsi="Times New Roman" w:cs="Times New Roman"/>
          <w:color w:val="202124"/>
          <w:shd w:val="clear" w:color="auto" w:fill="FFFFFF"/>
        </w:rPr>
        <w:t>Tatua3</w:t>
      </w:r>
      <w:r w:rsidRPr="00B97680">
        <w:rPr>
          <w:rFonts w:ascii="Times New Roman" w:eastAsia="Times New Roman" w:hAnsi="Times New Roman" w:cs="Times New Roman"/>
          <w:bCs/>
          <w:color w:val="333333"/>
          <w:sz w:val="20"/>
          <w:szCs w:val="20"/>
          <w:bdr w:val="none" w:sz="0" w:space="0" w:color="auto" w:frame="1"/>
        </w:rPr>
        <w:t xml:space="preserve"> [ ] </w:t>
      </w:r>
      <w:r w:rsidRPr="00B97680">
        <w:rPr>
          <w:rFonts w:ascii="Times New Roman" w:hAnsi="Times New Roman" w:cs="Times New Roman"/>
          <w:color w:val="202124"/>
          <w:shd w:val="clear" w:color="auto" w:fill="FFFFFF"/>
        </w:rPr>
        <w:t>Mozzart Bet</w:t>
      </w:r>
      <w:r w:rsidRPr="00B97680">
        <w:rPr>
          <w:rFonts w:ascii="Times New Roman" w:eastAsia="Times New Roman" w:hAnsi="Times New Roman" w:cs="Times New Roman"/>
          <w:bCs/>
          <w:color w:val="333333"/>
          <w:sz w:val="20"/>
          <w:szCs w:val="20"/>
          <w:bdr w:val="none" w:sz="0" w:space="0" w:color="auto" w:frame="1"/>
        </w:rPr>
        <w:t xml:space="preserve"> [ ] Betika [ ] </w:t>
      </w:r>
      <w:r w:rsidRPr="00B97680">
        <w:rPr>
          <w:rFonts w:ascii="Times New Roman" w:hAnsi="Times New Roman" w:cs="Times New Roman"/>
          <w:color w:val="202124"/>
          <w:shd w:val="clear" w:color="auto" w:fill="FFFFFF"/>
        </w:rPr>
        <w:t>How Low</w:t>
      </w:r>
      <w:r w:rsidRPr="00B97680">
        <w:rPr>
          <w:rFonts w:ascii="Times New Roman" w:eastAsia="Times New Roman" w:hAnsi="Times New Roman" w:cs="Times New Roman"/>
          <w:bCs/>
          <w:color w:val="333333"/>
          <w:sz w:val="20"/>
          <w:szCs w:val="20"/>
          <w:bdr w:val="none" w:sz="0" w:space="0" w:color="auto" w:frame="1"/>
        </w:rPr>
        <w:t xml:space="preserve"> [ ] Cheza Sita [ ] Sportpesa [ ] Straikabet [ ] BetSafe [ ] Odi Bet [ ] Betway [ ] Betpawa [ ] </w:t>
      </w:r>
      <w:r w:rsidR="00EA69EF" w:rsidRPr="00B97680">
        <w:rPr>
          <w:rFonts w:ascii="Times New Roman" w:eastAsia="Times New Roman" w:hAnsi="Times New Roman" w:cs="Times New Roman"/>
          <w:bCs/>
          <w:color w:val="333333"/>
          <w:sz w:val="20"/>
          <w:szCs w:val="20"/>
          <w:bdr w:val="none" w:sz="0" w:space="0" w:color="auto" w:frame="1"/>
        </w:rPr>
        <w:t>others</w:t>
      </w:r>
      <w:r w:rsidRPr="00B97680">
        <w:rPr>
          <w:rFonts w:ascii="Times New Roman" w:eastAsia="Times New Roman" w:hAnsi="Times New Roman" w:cs="Times New Roman"/>
          <w:bCs/>
          <w:color w:val="333333"/>
          <w:sz w:val="20"/>
          <w:szCs w:val="20"/>
          <w:bdr w:val="none" w:sz="0" w:space="0" w:color="auto" w:frame="1"/>
        </w:rPr>
        <w:t xml:space="preserve"> (specify)… [ ] None [ ]</w:t>
      </w:r>
      <w:r w:rsidRPr="00B97680">
        <w:rPr>
          <w:rFonts w:ascii="Times New Roman" w:hAnsi="Times New Roman" w:cs="Times New Roman"/>
          <w:sz w:val="20"/>
          <w:szCs w:val="20"/>
        </w:rPr>
        <w:t xml:space="preserve">      </w:t>
      </w:r>
    </w:p>
    <w:p w14:paraId="05EC83EC" w14:textId="40F41E00" w:rsidR="00EA69EF" w:rsidRDefault="00387687" w:rsidP="00387687">
      <w:pPr>
        <w:spacing w:line="360" w:lineRule="auto"/>
        <w:rPr>
          <w:rFonts w:ascii="Times New Roman" w:hAnsi="Times New Roman" w:cs="Times New Roman"/>
          <w:sz w:val="20"/>
          <w:szCs w:val="20"/>
        </w:rPr>
      </w:pPr>
      <w:r>
        <w:rPr>
          <w:rFonts w:ascii="Times New Roman" w:hAnsi="Times New Roman" w:cs="Times New Roman"/>
          <w:b/>
          <w:sz w:val="20"/>
          <w:szCs w:val="20"/>
        </w:rPr>
        <w:lastRenderedPageBreak/>
        <w:t>Q</w:t>
      </w:r>
      <w:r w:rsidR="002C41BC">
        <w:rPr>
          <w:rFonts w:ascii="Times New Roman" w:hAnsi="Times New Roman" w:cs="Times New Roman"/>
          <w:b/>
          <w:sz w:val="20"/>
          <w:szCs w:val="20"/>
        </w:rPr>
        <w:t>56</w:t>
      </w:r>
      <w:r w:rsidRPr="00B97680">
        <w:rPr>
          <w:rFonts w:ascii="Times New Roman" w:hAnsi="Times New Roman" w:cs="Times New Roman"/>
          <w:sz w:val="20"/>
          <w:szCs w:val="20"/>
        </w:rPr>
        <w:t xml:space="preserve">. </w:t>
      </w:r>
      <w:r w:rsidR="00223E7E">
        <w:rPr>
          <w:rFonts w:ascii="Times New Roman" w:hAnsi="Times New Roman" w:cs="Times New Roman"/>
          <w:sz w:val="20"/>
          <w:szCs w:val="20"/>
        </w:rPr>
        <w:t xml:space="preserve">a) </w:t>
      </w:r>
      <w:r w:rsidR="00FB57F6">
        <w:rPr>
          <w:rFonts w:ascii="Times New Roman" w:hAnsi="Times New Roman" w:cs="Times New Roman"/>
          <w:sz w:val="20"/>
          <w:szCs w:val="20"/>
        </w:rPr>
        <w:t xml:space="preserve">Have you </w:t>
      </w:r>
      <w:r w:rsidR="00FB57F6" w:rsidRPr="00160BFF">
        <w:rPr>
          <w:rFonts w:ascii="Times New Roman" w:hAnsi="Times New Roman" w:cs="Times New Roman"/>
          <w:b/>
          <w:sz w:val="20"/>
          <w:szCs w:val="20"/>
        </w:rPr>
        <w:t xml:space="preserve">consumed </w:t>
      </w:r>
      <w:r w:rsidR="00D153A6">
        <w:rPr>
          <w:rFonts w:ascii="Times New Roman" w:hAnsi="Times New Roman" w:cs="Times New Roman"/>
          <w:b/>
          <w:sz w:val="20"/>
          <w:szCs w:val="20"/>
        </w:rPr>
        <w:t xml:space="preserve">any </w:t>
      </w:r>
      <w:r w:rsidR="00FB57F6" w:rsidRPr="00160BFF">
        <w:rPr>
          <w:rFonts w:ascii="Times New Roman" w:hAnsi="Times New Roman" w:cs="Times New Roman"/>
          <w:b/>
          <w:sz w:val="20"/>
          <w:szCs w:val="20"/>
        </w:rPr>
        <w:t>alcohol</w:t>
      </w:r>
      <w:r w:rsidR="00FB57F6">
        <w:rPr>
          <w:rFonts w:ascii="Times New Roman" w:hAnsi="Times New Roman" w:cs="Times New Roman"/>
          <w:sz w:val="20"/>
          <w:szCs w:val="20"/>
        </w:rPr>
        <w:t xml:space="preserve"> in the past 3 months?  Yes [ ] </w:t>
      </w:r>
      <w:r w:rsidR="00B825D7">
        <w:rPr>
          <w:rFonts w:ascii="Times New Roman" w:hAnsi="Times New Roman" w:cs="Times New Roman"/>
          <w:sz w:val="20"/>
          <w:szCs w:val="20"/>
        </w:rPr>
        <w:t>No [</w:t>
      </w:r>
      <w:r w:rsidR="00FB57F6">
        <w:rPr>
          <w:rFonts w:ascii="Times New Roman" w:hAnsi="Times New Roman" w:cs="Times New Roman"/>
          <w:sz w:val="20"/>
          <w:szCs w:val="20"/>
        </w:rPr>
        <w:t xml:space="preserve"> ]</w:t>
      </w:r>
    </w:p>
    <w:p w14:paraId="42868639" w14:textId="3D0A2D99" w:rsidR="00FB57F6" w:rsidRDefault="007B57CD" w:rsidP="00387687">
      <w:pPr>
        <w:spacing w:line="360" w:lineRule="auto"/>
        <w:rPr>
          <w:rFonts w:ascii="Times New Roman" w:hAnsi="Times New Roman" w:cs="Times New Roman"/>
          <w:sz w:val="20"/>
          <w:szCs w:val="20"/>
        </w:rPr>
      </w:pPr>
      <w:r>
        <w:rPr>
          <w:rFonts w:ascii="Times New Roman" w:hAnsi="Times New Roman" w:cs="Times New Roman"/>
          <w:sz w:val="20"/>
          <w:szCs w:val="20"/>
        </w:rPr>
        <w:t xml:space="preserve">  b) (If yes in Q</w:t>
      </w:r>
      <w:r w:rsidR="002C41BC">
        <w:rPr>
          <w:rFonts w:ascii="Times New Roman" w:hAnsi="Times New Roman" w:cs="Times New Roman"/>
          <w:sz w:val="20"/>
          <w:szCs w:val="20"/>
        </w:rPr>
        <w:t>56</w:t>
      </w:r>
      <w:r w:rsidR="00FB57F6">
        <w:rPr>
          <w:rFonts w:ascii="Times New Roman" w:hAnsi="Times New Roman" w:cs="Times New Roman"/>
          <w:sz w:val="20"/>
          <w:szCs w:val="20"/>
        </w:rPr>
        <w:t xml:space="preserve">a.) Which among the following types of alcohol have you had in the past 3 months? </w:t>
      </w:r>
      <w:r w:rsidR="00FB57F6" w:rsidRPr="00FB57F6">
        <w:rPr>
          <w:rFonts w:ascii="Times New Roman" w:hAnsi="Times New Roman" w:cs="Times New Roman"/>
          <w:b/>
          <w:sz w:val="20"/>
          <w:szCs w:val="20"/>
        </w:rPr>
        <w:t>(Multiple Responses)</w:t>
      </w:r>
      <w:r w:rsidR="00B825D7">
        <w:rPr>
          <w:rFonts w:ascii="Times New Roman" w:hAnsi="Times New Roman" w:cs="Times New Roman"/>
          <w:b/>
          <w:sz w:val="20"/>
          <w:szCs w:val="20"/>
        </w:rPr>
        <w:t xml:space="preserve"> </w:t>
      </w:r>
      <w:r w:rsidR="00FB57F6">
        <w:rPr>
          <w:rFonts w:ascii="Times New Roman" w:hAnsi="Times New Roman" w:cs="Times New Roman"/>
          <w:sz w:val="20"/>
          <w:szCs w:val="20"/>
        </w:rPr>
        <w:t>Beer [ ] Whiskey [ ] Gin [ ] Wine [ ] Vodka [ ] Brandy [ ] Rum [ ] Others (Specify) ……………</w:t>
      </w:r>
    </w:p>
    <w:p w14:paraId="3F3FCD58" w14:textId="1D419859" w:rsidR="00387687" w:rsidRDefault="00FB57F6" w:rsidP="00387687">
      <w:pPr>
        <w:spacing w:line="360" w:lineRule="auto"/>
        <w:rPr>
          <w:rFonts w:ascii="Times New Roman" w:hAnsi="Times New Roman" w:cs="Times New Roman"/>
          <w:sz w:val="20"/>
          <w:szCs w:val="20"/>
        </w:rPr>
      </w:pPr>
      <w:r>
        <w:rPr>
          <w:rFonts w:ascii="Times New Roman" w:hAnsi="Times New Roman" w:cs="Times New Roman"/>
          <w:sz w:val="20"/>
          <w:szCs w:val="20"/>
        </w:rPr>
        <w:t xml:space="preserve">c) </w:t>
      </w:r>
      <w:r w:rsidR="00DA7ECA">
        <w:rPr>
          <w:rFonts w:ascii="Times New Roman" w:hAnsi="Times New Roman" w:cs="Times New Roman"/>
          <w:sz w:val="20"/>
          <w:szCs w:val="20"/>
        </w:rPr>
        <w:t>(If yes in Q</w:t>
      </w:r>
      <w:r w:rsidR="002C41BC">
        <w:rPr>
          <w:rFonts w:ascii="Times New Roman" w:hAnsi="Times New Roman" w:cs="Times New Roman"/>
          <w:sz w:val="20"/>
          <w:szCs w:val="20"/>
        </w:rPr>
        <w:t>56</w:t>
      </w:r>
      <w:r>
        <w:rPr>
          <w:rFonts w:ascii="Times New Roman" w:hAnsi="Times New Roman" w:cs="Times New Roman"/>
          <w:sz w:val="20"/>
          <w:szCs w:val="20"/>
        </w:rPr>
        <w:t xml:space="preserve">a.) </w:t>
      </w:r>
      <w:r w:rsidR="00387687" w:rsidRPr="00B97680">
        <w:rPr>
          <w:rFonts w:ascii="Times New Roman" w:hAnsi="Times New Roman" w:cs="Times New Roman"/>
          <w:sz w:val="20"/>
          <w:szCs w:val="20"/>
        </w:rPr>
        <w:t xml:space="preserve">What is your favorite </w:t>
      </w:r>
      <w:r w:rsidR="00387687" w:rsidRPr="00B97680">
        <w:rPr>
          <w:rFonts w:ascii="Times New Roman" w:hAnsi="Times New Roman" w:cs="Times New Roman"/>
          <w:b/>
          <w:sz w:val="20"/>
          <w:szCs w:val="20"/>
        </w:rPr>
        <w:t>alcoholic</w:t>
      </w:r>
      <w:r w:rsidR="00387687" w:rsidRPr="00B97680">
        <w:rPr>
          <w:rFonts w:ascii="Times New Roman" w:hAnsi="Times New Roman" w:cs="Times New Roman"/>
          <w:sz w:val="20"/>
          <w:szCs w:val="20"/>
        </w:rPr>
        <w:t xml:space="preserve"> brand (</w:t>
      </w:r>
      <w:r w:rsidR="00387687">
        <w:rPr>
          <w:rFonts w:ascii="Times New Roman" w:hAnsi="Times New Roman" w:cs="Times New Roman"/>
          <w:sz w:val="20"/>
          <w:szCs w:val="20"/>
        </w:rPr>
        <w:t>Open-ended</w:t>
      </w:r>
      <w:r w:rsidR="00387687" w:rsidRPr="00B97680">
        <w:rPr>
          <w:rFonts w:ascii="Times New Roman" w:hAnsi="Times New Roman" w:cs="Times New Roman"/>
          <w:sz w:val="20"/>
          <w:szCs w:val="20"/>
        </w:rPr>
        <w:t xml:space="preserve"> – Single mention)? .............................. </w:t>
      </w:r>
    </w:p>
    <w:p w14:paraId="3E7F9339" w14:textId="77777777" w:rsidR="00387687" w:rsidRPr="00B97680" w:rsidRDefault="00387687" w:rsidP="00AB4B22">
      <w:pPr>
        <w:spacing w:line="360" w:lineRule="auto"/>
        <w:rPr>
          <w:rFonts w:ascii="Times New Roman" w:hAnsi="Times New Roman" w:cs="Times New Roman"/>
          <w:sz w:val="20"/>
          <w:szCs w:val="20"/>
        </w:rPr>
      </w:pPr>
    </w:p>
    <w:p w14:paraId="51D86DBC" w14:textId="18191F38" w:rsidR="0068272F" w:rsidRPr="00B97680" w:rsidRDefault="0068272F" w:rsidP="0068272F">
      <w:pPr>
        <w:spacing w:line="360" w:lineRule="auto"/>
        <w:jc w:val="center"/>
        <w:rPr>
          <w:rFonts w:ascii="Times New Roman" w:hAnsi="Times New Roman" w:cs="Times New Roman"/>
          <w:b/>
          <w:sz w:val="20"/>
          <w:szCs w:val="20"/>
        </w:rPr>
      </w:pPr>
      <w:r>
        <w:rPr>
          <w:rFonts w:ascii="Times New Roman" w:hAnsi="Times New Roman" w:cs="Times New Roman"/>
          <w:b/>
          <w:sz w:val="20"/>
          <w:szCs w:val="20"/>
        </w:rPr>
        <w:t>SHOPPER PROFILE</w:t>
      </w:r>
    </w:p>
    <w:p w14:paraId="2DA47056" w14:textId="6291FAA6" w:rsidR="0068272F" w:rsidRDefault="0068272F" w:rsidP="00F116B3">
      <w:pPr>
        <w:tabs>
          <w:tab w:val="left" w:pos="1335"/>
        </w:tabs>
        <w:spacing w:after="0"/>
        <w:rPr>
          <w:rFonts w:ascii="Times New Roman" w:hAnsi="Times New Roman" w:cs="Times New Roman"/>
          <w:sz w:val="20"/>
          <w:szCs w:val="20"/>
        </w:rPr>
      </w:pPr>
      <w:r>
        <w:rPr>
          <w:rFonts w:ascii="Times New Roman" w:hAnsi="Times New Roman" w:cs="Times New Roman"/>
          <w:sz w:val="20"/>
          <w:szCs w:val="20"/>
        </w:rPr>
        <w:t xml:space="preserve">Below are questions </w:t>
      </w:r>
      <w:r w:rsidR="00D0551D">
        <w:rPr>
          <w:rFonts w:ascii="Times New Roman" w:hAnsi="Times New Roman" w:cs="Times New Roman"/>
          <w:sz w:val="20"/>
          <w:szCs w:val="20"/>
        </w:rPr>
        <w:t>about</w:t>
      </w:r>
      <w:r>
        <w:rPr>
          <w:rFonts w:ascii="Times New Roman" w:hAnsi="Times New Roman" w:cs="Times New Roman"/>
          <w:sz w:val="20"/>
          <w:szCs w:val="20"/>
        </w:rPr>
        <w:t xml:space="preserve"> your shopping habits. Pick a choice that most </w:t>
      </w:r>
      <w:r w:rsidR="00FB57F6">
        <w:rPr>
          <w:rFonts w:ascii="Times New Roman" w:hAnsi="Times New Roman" w:cs="Times New Roman"/>
          <w:sz w:val="20"/>
          <w:szCs w:val="20"/>
        </w:rPr>
        <w:t>fits</w:t>
      </w:r>
      <w:r>
        <w:rPr>
          <w:rFonts w:ascii="Times New Roman" w:hAnsi="Times New Roman" w:cs="Times New Roman"/>
          <w:sz w:val="20"/>
          <w:szCs w:val="20"/>
        </w:rPr>
        <w:t xml:space="preserve"> your attitude towards shopping. </w:t>
      </w:r>
      <w:r w:rsidRPr="0068272F">
        <w:rPr>
          <w:rFonts w:ascii="Times New Roman" w:hAnsi="Times New Roman" w:cs="Times New Roman"/>
          <w:sz w:val="20"/>
          <w:szCs w:val="20"/>
        </w:rPr>
        <w:t>There is no wrong or right answer.</w:t>
      </w:r>
      <w:r w:rsidR="00CF65C6">
        <w:rPr>
          <w:rFonts w:ascii="Times New Roman" w:hAnsi="Times New Roman" w:cs="Times New Roman"/>
          <w:sz w:val="20"/>
          <w:szCs w:val="20"/>
        </w:rPr>
        <w:t xml:space="preserve"> </w:t>
      </w:r>
      <w:r w:rsidR="00CF65C6" w:rsidRPr="00CF65C6">
        <w:rPr>
          <w:rFonts w:ascii="Times New Roman" w:hAnsi="Times New Roman" w:cs="Times New Roman"/>
          <w:b/>
          <w:sz w:val="20"/>
          <w:szCs w:val="20"/>
        </w:rPr>
        <w:t>(Read out the answer options and let the interviewee choose an option)</w:t>
      </w:r>
    </w:p>
    <w:p w14:paraId="7FBF8CDB" w14:textId="77777777" w:rsidR="0068272F" w:rsidRDefault="0068272F" w:rsidP="00F116B3">
      <w:pPr>
        <w:tabs>
          <w:tab w:val="left" w:pos="1335"/>
        </w:tabs>
        <w:spacing w:after="0"/>
        <w:rPr>
          <w:rFonts w:ascii="Times New Roman" w:hAnsi="Times New Roman" w:cs="Times New Roman"/>
          <w:sz w:val="20"/>
          <w:szCs w:val="20"/>
        </w:rPr>
      </w:pPr>
    </w:p>
    <w:p w14:paraId="09A3F09E" w14:textId="6B06DE08" w:rsidR="00D3164B" w:rsidRPr="00260AB8" w:rsidRDefault="001053C9" w:rsidP="00D3164B">
      <w:pPr>
        <w:rPr>
          <w:rFonts w:ascii="Times New Roman" w:hAnsi="Times New Roman" w:cs="Times New Roman"/>
          <w:sz w:val="20"/>
          <w:szCs w:val="20"/>
        </w:rPr>
      </w:pPr>
      <w:r w:rsidRPr="00B97680">
        <w:rPr>
          <w:rFonts w:ascii="Times New Roman" w:eastAsia="Times New Roman" w:hAnsi="Times New Roman" w:cs="Times New Roman"/>
          <w:b/>
          <w:sz w:val="20"/>
          <w:szCs w:val="20"/>
        </w:rPr>
        <w:t>Q</w:t>
      </w:r>
      <w:r w:rsidR="002C41BC">
        <w:rPr>
          <w:rFonts w:ascii="Times New Roman" w:eastAsia="Times New Roman" w:hAnsi="Times New Roman" w:cs="Times New Roman"/>
          <w:b/>
          <w:sz w:val="20"/>
          <w:szCs w:val="20"/>
        </w:rPr>
        <w:t>57</w:t>
      </w:r>
      <w:r w:rsidRPr="00B97680">
        <w:rPr>
          <w:rFonts w:ascii="Times New Roman" w:eastAsia="Times New Roman" w:hAnsi="Times New Roman" w:cs="Times New Roman"/>
          <w:b/>
          <w:sz w:val="20"/>
          <w:szCs w:val="20"/>
        </w:rPr>
        <w:t xml:space="preserve">. </w:t>
      </w:r>
      <w:r w:rsidR="00D3164B" w:rsidRPr="00260AB8">
        <w:rPr>
          <w:rFonts w:ascii="Times New Roman" w:hAnsi="Times New Roman" w:cs="Times New Roman"/>
          <w:sz w:val="20"/>
          <w:szCs w:val="20"/>
        </w:rPr>
        <w:t>How many times a month do you go shopping?</w:t>
      </w:r>
    </w:p>
    <w:p w14:paraId="715289FA" w14:textId="77777777" w:rsidR="00D3164B" w:rsidRPr="00260AB8" w:rsidRDefault="00D3164B" w:rsidP="00D3164B">
      <w:pPr>
        <w:pStyle w:val="ListParagraph"/>
        <w:numPr>
          <w:ilvl w:val="0"/>
          <w:numId w:val="18"/>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0-2 (only as needed)</w:t>
      </w:r>
    </w:p>
    <w:p w14:paraId="06843EF3" w14:textId="77777777" w:rsidR="00D3164B" w:rsidRPr="00260AB8" w:rsidRDefault="00D3164B" w:rsidP="00D3164B">
      <w:pPr>
        <w:pStyle w:val="ListParagraph"/>
        <w:numPr>
          <w:ilvl w:val="0"/>
          <w:numId w:val="18"/>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3-6 (I go through my phases)</w:t>
      </w:r>
    </w:p>
    <w:p w14:paraId="1A6F9EF6" w14:textId="77777777" w:rsidR="00D3164B" w:rsidRPr="00260AB8" w:rsidRDefault="00D3164B" w:rsidP="00D3164B">
      <w:pPr>
        <w:pStyle w:val="ListParagraph"/>
        <w:numPr>
          <w:ilvl w:val="0"/>
          <w:numId w:val="18"/>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7 or more times (it’s a way of life)</w:t>
      </w:r>
    </w:p>
    <w:p w14:paraId="4731FD10" w14:textId="23970F5B" w:rsidR="00D3164B" w:rsidRPr="00260AB8" w:rsidRDefault="00FC3568" w:rsidP="00D3164B">
      <w:pPr>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58</w:t>
      </w:r>
      <w:r w:rsidR="00D3164B" w:rsidRPr="00260AB8">
        <w:rPr>
          <w:rFonts w:ascii="Times New Roman" w:hAnsi="Times New Roman" w:cs="Times New Roman"/>
          <w:sz w:val="20"/>
          <w:szCs w:val="20"/>
        </w:rPr>
        <w:t>. When you walk into a shop, you:</w:t>
      </w:r>
    </w:p>
    <w:p w14:paraId="63C62368" w14:textId="77777777" w:rsidR="00D3164B" w:rsidRPr="00260AB8" w:rsidRDefault="00D3164B" w:rsidP="00D3164B">
      <w:pPr>
        <w:pStyle w:val="ListParagraph"/>
        <w:numPr>
          <w:ilvl w:val="0"/>
          <w:numId w:val="19"/>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Spend as little time as possible. I can’t wait to get what I need and leave</w:t>
      </w:r>
    </w:p>
    <w:p w14:paraId="43492965" w14:textId="77777777" w:rsidR="00D3164B" w:rsidRPr="00260AB8" w:rsidRDefault="00D3164B" w:rsidP="00D3164B">
      <w:pPr>
        <w:pStyle w:val="ListParagraph"/>
        <w:numPr>
          <w:ilvl w:val="0"/>
          <w:numId w:val="19"/>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Enjoy browsing even if I don’t buy anything...</w:t>
      </w:r>
    </w:p>
    <w:p w14:paraId="68C5CEA5" w14:textId="77777777" w:rsidR="00D3164B" w:rsidRPr="00260AB8" w:rsidRDefault="00D3164B" w:rsidP="00D3164B">
      <w:pPr>
        <w:pStyle w:val="ListParagraph"/>
        <w:numPr>
          <w:ilvl w:val="0"/>
          <w:numId w:val="19"/>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Know the salespeople’s names and never walk out empty-handed.</w:t>
      </w:r>
    </w:p>
    <w:p w14:paraId="079590AC" w14:textId="531FC79E" w:rsidR="00D3164B" w:rsidRPr="00260AB8" w:rsidRDefault="00FC3568" w:rsidP="00D3164B">
      <w:pPr>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59</w:t>
      </w:r>
      <w:r w:rsidR="00D3164B" w:rsidRPr="00D3164B">
        <w:rPr>
          <w:rFonts w:ascii="Times New Roman" w:hAnsi="Times New Roman" w:cs="Times New Roman"/>
          <w:b/>
          <w:sz w:val="20"/>
          <w:szCs w:val="20"/>
        </w:rPr>
        <w:t>.</w:t>
      </w:r>
      <w:r w:rsidR="00D3164B">
        <w:rPr>
          <w:rFonts w:ascii="Times New Roman" w:hAnsi="Times New Roman" w:cs="Times New Roman"/>
          <w:sz w:val="20"/>
          <w:szCs w:val="20"/>
        </w:rPr>
        <w:t xml:space="preserve"> </w:t>
      </w:r>
      <w:r w:rsidR="00D3164B" w:rsidRPr="00260AB8">
        <w:rPr>
          <w:rFonts w:ascii="Times New Roman" w:hAnsi="Times New Roman" w:cs="Times New Roman"/>
          <w:sz w:val="20"/>
          <w:szCs w:val="20"/>
        </w:rPr>
        <w:t>You enjoy spending your free time:</w:t>
      </w:r>
    </w:p>
    <w:p w14:paraId="0FDBCC36" w14:textId="77777777" w:rsidR="00D3164B" w:rsidRPr="00260AB8" w:rsidRDefault="00D3164B" w:rsidP="00D3164B">
      <w:pPr>
        <w:pStyle w:val="ListParagraph"/>
        <w:numPr>
          <w:ilvl w:val="0"/>
          <w:numId w:val="20"/>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In my garden, reading, listening to music, hanging out with friends</w:t>
      </w:r>
    </w:p>
    <w:p w14:paraId="7E35F028" w14:textId="77777777" w:rsidR="00D3164B" w:rsidRPr="00260AB8" w:rsidRDefault="00D3164B" w:rsidP="00D3164B">
      <w:pPr>
        <w:pStyle w:val="ListParagraph"/>
        <w:numPr>
          <w:ilvl w:val="0"/>
          <w:numId w:val="20"/>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Lunching with friends, window shopping, visiting museums, going to a theater.</w:t>
      </w:r>
    </w:p>
    <w:p w14:paraId="764B25BD" w14:textId="77777777" w:rsidR="00D3164B" w:rsidRPr="00260AB8" w:rsidRDefault="00D3164B" w:rsidP="00D3164B">
      <w:pPr>
        <w:pStyle w:val="ListParagraph"/>
        <w:numPr>
          <w:ilvl w:val="0"/>
          <w:numId w:val="20"/>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Buying shoes, buying bags, buying coats, buying skirts, buying whatever I saw on Instagram marketplace</w:t>
      </w:r>
    </w:p>
    <w:p w14:paraId="3BF3C390" w14:textId="5EB2D6FC" w:rsidR="00D3164B" w:rsidRPr="00260AB8" w:rsidRDefault="00DA7ECA" w:rsidP="00D3164B">
      <w:pPr>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60</w:t>
      </w:r>
      <w:r w:rsidR="00D3164B" w:rsidRPr="00260AB8">
        <w:rPr>
          <w:rFonts w:ascii="Times New Roman" w:hAnsi="Times New Roman" w:cs="Times New Roman"/>
          <w:sz w:val="20"/>
          <w:szCs w:val="20"/>
        </w:rPr>
        <w:t>.When you see the supermarket has dropped huge discounts on items, you:</w:t>
      </w:r>
    </w:p>
    <w:p w14:paraId="11A2478D" w14:textId="68D85B95" w:rsidR="00D3164B" w:rsidRPr="00260AB8" w:rsidRDefault="00D3164B" w:rsidP="00D3164B">
      <w:pPr>
        <w:pStyle w:val="ListParagraph"/>
        <w:numPr>
          <w:ilvl w:val="0"/>
          <w:numId w:val="21"/>
        </w:num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Steer clear of the chaos. Who needs it? </w:t>
      </w:r>
    </w:p>
    <w:p w14:paraId="199FB6B4" w14:textId="77777777" w:rsidR="00D3164B" w:rsidRPr="00260AB8" w:rsidRDefault="00D3164B" w:rsidP="00D3164B">
      <w:pPr>
        <w:pStyle w:val="ListParagraph"/>
        <w:numPr>
          <w:ilvl w:val="0"/>
          <w:numId w:val="21"/>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Rummage through for a few minutes to see if there are any killer deals.</w:t>
      </w:r>
    </w:p>
    <w:p w14:paraId="1F30E000" w14:textId="53BFEB44" w:rsidR="00D3164B" w:rsidRPr="00260AB8" w:rsidRDefault="00D3164B" w:rsidP="00D3164B">
      <w:pPr>
        <w:pStyle w:val="ListParagraph"/>
        <w:numPr>
          <w:ilvl w:val="0"/>
          <w:numId w:val="21"/>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Dive in happily for the purchase.</w:t>
      </w:r>
    </w:p>
    <w:p w14:paraId="310E13DA" w14:textId="144C9366" w:rsidR="00D3164B" w:rsidRPr="00260AB8" w:rsidRDefault="00D3164B" w:rsidP="00D3164B">
      <w:pPr>
        <w:rPr>
          <w:rFonts w:ascii="Times New Roman" w:hAnsi="Times New Roman" w:cs="Times New Roman"/>
          <w:sz w:val="20"/>
          <w:szCs w:val="20"/>
        </w:rPr>
      </w:pPr>
      <w:r w:rsidRPr="00D3164B">
        <w:rPr>
          <w:rFonts w:ascii="Times New Roman" w:hAnsi="Times New Roman" w:cs="Times New Roman"/>
          <w:b/>
          <w:sz w:val="20"/>
          <w:szCs w:val="20"/>
        </w:rPr>
        <w:t>Q</w:t>
      </w:r>
      <w:r w:rsidR="002C41BC">
        <w:rPr>
          <w:rFonts w:ascii="Times New Roman" w:hAnsi="Times New Roman" w:cs="Times New Roman"/>
          <w:b/>
          <w:sz w:val="20"/>
          <w:szCs w:val="20"/>
        </w:rPr>
        <w:t>61</w:t>
      </w:r>
      <w:r w:rsidRPr="00260AB8">
        <w:rPr>
          <w:rFonts w:ascii="Times New Roman" w:hAnsi="Times New Roman" w:cs="Times New Roman"/>
          <w:sz w:val="20"/>
          <w:szCs w:val="20"/>
        </w:rPr>
        <w:t>. If a shop doesn’t have your size in stock, what do you do?</w:t>
      </w:r>
    </w:p>
    <w:p w14:paraId="041C6059" w14:textId="77777777" w:rsidR="00D3164B" w:rsidRPr="00260AB8" w:rsidRDefault="00D3164B" w:rsidP="00D3164B">
      <w:pPr>
        <w:pStyle w:val="ListParagraph"/>
        <w:numPr>
          <w:ilvl w:val="0"/>
          <w:numId w:val="22"/>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Decide it probably wasn’t meant to be, and save the cash for something else I might want later.</w:t>
      </w:r>
    </w:p>
    <w:p w14:paraId="4FA8FB1E" w14:textId="77777777" w:rsidR="00D3164B" w:rsidRPr="00260AB8" w:rsidRDefault="00D3164B" w:rsidP="00D3164B">
      <w:pPr>
        <w:pStyle w:val="ListParagraph"/>
        <w:numPr>
          <w:ilvl w:val="0"/>
          <w:numId w:val="22"/>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Shrug my shoulders and hope I’ll have better luck at the next store.</w:t>
      </w:r>
    </w:p>
    <w:p w14:paraId="20B67E00" w14:textId="77777777" w:rsidR="00D3164B" w:rsidRPr="00260AB8" w:rsidRDefault="00D3164B" w:rsidP="00D3164B">
      <w:pPr>
        <w:pStyle w:val="ListParagraph"/>
        <w:numPr>
          <w:ilvl w:val="0"/>
          <w:numId w:val="22"/>
        </w:numPr>
        <w:spacing w:after="160" w:line="259" w:lineRule="auto"/>
        <w:rPr>
          <w:rFonts w:ascii="Times New Roman" w:hAnsi="Times New Roman" w:cs="Times New Roman"/>
          <w:sz w:val="20"/>
          <w:szCs w:val="20"/>
        </w:rPr>
      </w:pPr>
      <w:r w:rsidRPr="00260AB8">
        <w:rPr>
          <w:rFonts w:ascii="Times New Roman" w:hAnsi="Times New Roman" w:cs="Times New Roman"/>
          <w:sz w:val="20"/>
          <w:szCs w:val="20"/>
        </w:rPr>
        <w:t>Ask the salesperson to call all their other store locations to track down my size.</w:t>
      </w:r>
    </w:p>
    <w:p w14:paraId="140C8026" w14:textId="779F596C" w:rsidR="00D3164B" w:rsidRPr="00260AB8" w:rsidRDefault="00D3164B" w:rsidP="00D3164B">
      <w:pPr>
        <w:spacing w:line="360" w:lineRule="auto"/>
        <w:rPr>
          <w:rFonts w:ascii="Times New Roman" w:hAnsi="Times New Roman" w:cs="Times New Roman"/>
          <w:sz w:val="20"/>
          <w:szCs w:val="20"/>
        </w:rPr>
      </w:pPr>
      <w:r w:rsidRPr="00D3164B">
        <w:rPr>
          <w:rFonts w:ascii="Times New Roman" w:hAnsi="Times New Roman" w:cs="Times New Roman"/>
          <w:b/>
          <w:sz w:val="20"/>
          <w:szCs w:val="20"/>
        </w:rPr>
        <w:t>Q</w:t>
      </w:r>
      <w:r w:rsidR="002C41BC">
        <w:rPr>
          <w:rFonts w:ascii="Times New Roman" w:hAnsi="Times New Roman" w:cs="Times New Roman"/>
          <w:b/>
          <w:sz w:val="20"/>
          <w:szCs w:val="20"/>
        </w:rPr>
        <w:t>62</w:t>
      </w:r>
      <w:r w:rsidRPr="00260AB8">
        <w:rPr>
          <w:rFonts w:ascii="Times New Roman" w:hAnsi="Times New Roman" w:cs="Times New Roman"/>
          <w:sz w:val="20"/>
          <w:szCs w:val="20"/>
        </w:rPr>
        <w:t>. If I needed an item urgently, I would:</w:t>
      </w:r>
    </w:p>
    <w:p w14:paraId="3E9CE37C" w14:textId="77777777" w:rsidR="00D3164B" w:rsidRPr="00260AB8" w:rsidRDefault="00D3164B" w:rsidP="00D3164B">
      <w:pPr>
        <w:pStyle w:val="ListParagraph"/>
        <w:numPr>
          <w:ilvl w:val="0"/>
          <w:numId w:val="23"/>
        </w:numPr>
        <w:spacing w:line="360" w:lineRule="auto"/>
        <w:rPr>
          <w:rFonts w:ascii="Times New Roman" w:hAnsi="Times New Roman" w:cs="Times New Roman"/>
          <w:sz w:val="20"/>
          <w:szCs w:val="20"/>
        </w:rPr>
      </w:pPr>
      <w:r w:rsidRPr="00260AB8">
        <w:rPr>
          <w:rFonts w:ascii="Times New Roman" w:hAnsi="Times New Roman" w:cs="Times New Roman"/>
          <w:sz w:val="20"/>
          <w:szCs w:val="20"/>
        </w:rPr>
        <w:t>If it was urgent, I’d already had it. So, I would go without it</w:t>
      </w:r>
    </w:p>
    <w:p w14:paraId="23CFCFEF" w14:textId="55A27205" w:rsidR="00D3164B" w:rsidRPr="00260AB8" w:rsidRDefault="00A6533C" w:rsidP="00D3164B">
      <w:pPr>
        <w:pStyle w:val="ListParagraph"/>
        <w:numPr>
          <w:ilvl w:val="0"/>
          <w:numId w:val="23"/>
        </w:numPr>
        <w:spacing w:line="360" w:lineRule="auto"/>
        <w:rPr>
          <w:rFonts w:ascii="Times New Roman" w:hAnsi="Times New Roman" w:cs="Times New Roman"/>
          <w:sz w:val="20"/>
          <w:szCs w:val="20"/>
        </w:rPr>
      </w:pPr>
      <w:r>
        <w:rPr>
          <w:rFonts w:ascii="Times New Roman" w:hAnsi="Times New Roman" w:cs="Times New Roman"/>
          <w:sz w:val="20"/>
          <w:szCs w:val="20"/>
        </w:rPr>
        <w:t>Get transport or dr</w:t>
      </w:r>
      <w:r w:rsidR="00D3164B" w:rsidRPr="00260AB8">
        <w:rPr>
          <w:rFonts w:ascii="Times New Roman" w:hAnsi="Times New Roman" w:cs="Times New Roman"/>
          <w:sz w:val="20"/>
          <w:szCs w:val="20"/>
        </w:rPr>
        <w:t xml:space="preserve">ive the extra 10 </w:t>
      </w:r>
      <w:r w:rsidR="00FB57F6">
        <w:rPr>
          <w:rFonts w:ascii="Times New Roman" w:hAnsi="Times New Roman" w:cs="Times New Roman"/>
          <w:sz w:val="20"/>
          <w:szCs w:val="20"/>
        </w:rPr>
        <w:t>minutes</w:t>
      </w:r>
      <w:r w:rsidR="00D3164B" w:rsidRPr="00260AB8">
        <w:rPr>
          <w:rFonts w:ascii="Times New Roman" w:hAnsi="Times New Roman" w:cs="Times New Roman"/>
          <w:sz w:val="20"/>
          <w:szCs w:val="20"/>
        </w:rPr>
        <w:t xml:space="preserve"> to get exactly what I need</w:t>
      </w:r>
    </w:p>
    <w:p w14:paraId="7668CD07" w14:textId="77777777" w:rsidR="00D3164B" w:rsidRPr="00260AB8" w:rsidRDefault="00D3164B" w:rsidP="00D3164B">
      <w:pPr>
        <w:pStyle w:val="ListParagraph"/>
        <w:numPr>
          <w:ilvl w:val="0"/>
          <w:numId w:val="23"/>
        </w:numPr>
        <w:spacing w:line="360" w:lineRule="auto"/>
        <w:rPr>
          <w:rFonts w:ascii="Times New Roman" w:hAnsi="Times New Roman" w:cs="Times New Roman"/>
          <w:sz w:val="20"/>
          <w:szCs w:val="20"/>
        </w:rPr>
      </w:pPr>
      <w:r w:rsidRPr="00260AB8">
        <w:rPr>
          <w:rFonts w:ascii="Times New Roman" w:hAnsi="Times New Roman" w:cs="Times New Roman"/>
          <w:sz w:val="20"/>
          <w:szCs w:val="20"/>
        </w:rPr>
        <w:t>Go to the nearest store to buy it, Expensive or not</w:t>
      </w:r>
    </w:p>
    <w:p w14:paraId="2D8E7124" w14:textId="32D44002" w:rsidR="00D3164B" w:rsidRPr="00260AB8" w:rsidRDefault="00344986" w:rsidP="00D3164B">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63</w:t>
      </w:r>
      <w:r w:rsidR="00D3164B" w:rsidRPr="00260AB8">
        <w:rPr>
          <w:rFonts w:ascii="Times New Roman" w:hAnsi="Times New Roman" w:cs="Times New Roman"/>
          <w:sz w:val="20"/>
          <w:szCs w:val="20"/>
        </w:rPr>
        <w:t>. You're going away for the weekend. Where would you go?</w:t>
      </w:r>
    </w:p>
    <w:p w14:paraId="4C97459F" w14:textId="74024E3B" w:rsidR="00D3164B" w:rsidRPr="00260AB8" w:rsidRDefault="00D3164B" w:rsidP="00D3164B">
      <w:pPr>
        <w:pStyle w:val="ListParagraph"/>
        <w:numPr>
          <w:ilvl w:val="0"/>
          <w:numId w:val="24"/>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I’d prefer to stay at </w:t>
      </w:r>
      <w:r>
        <w:rPr>
          <w:rFonts w:ascii="Times New Roman" w:hAnsi="Times New Roman" w:cs="Times New Roman"/>
          <w:sz w:val="20"/>
          <w:szCs w:val="20"/>
        </w:rPr>
        <w:t>h</w:t>
      </w:r>
      <w:r w:rsidRPr="00260AB8">
        <w:rPr>
          <w:rFonts w:ascii="Times New Roman" w:hAnsi="Times New Roman" w:cs="Times New Roman"/>
          <w:sz w:val="20"/>
          <w:szCs w:val="20"/>
        </w:rPr>
        <w:t xml:space="preserve">ome. </w:t>
      </w:r>
    </w:p>
    <w:p w14:paraId="6256D2E8" w14:textId="77777777" w:rsidR="00D3164B" w:rsidRPr="00260AB8" w:rsidRDefault="00D3164B" w:rsidP="00D3164B">
      <w:pPr>
        <w:pStyle w:val="ListParagraph"/>
        <w:numPr>
          <w:ilvl w:val="0"/>
          <w:numId w:val="24"/>
        </w:numPr>
        <w:spacing w:line="360" w:lineRule="auto"/>
        <w:rPr>
          <w:rFonts w:ascii="Times New Roman" w:hAnsi="Times New Roman" w:cs="Times New Roman"/>
          <w:sz w:val="20"/>
          <w:szCs w:val="20"/>
        </w:rPr>
      </w:pPr>
      <w:r w:rsidRPr="00260AB8">
        <w:rPr>
          <w:rFonts w:ascii="Times New Roman" w:hAnsi="Times New Roman" w:cs="Times New Roman"/>
          <w:sz w:val="20"/>
          <w:szCs w:val="20"/>
        </w:rPr>
        <w:lastRenderedPageBreak/>
        <w:t>Somewhere close, I have not visited in a while</w:t>
      </w:r>
    </w:p>
    <w:p w14:paraId="37E5E892" w14:textId="77777777" w:rsidR="00D3164B" w:rsidRPr="00260AB8" w:rsidRDefault="00D3164B" w:rsidP="00D3164B">
      <w:pPr>
        <w:pStyle w:val="ListParagraph"/>
        <w:numPr>
          <w:ilvl w:val="0"/>
          <w:numId w:val="24"/>
        </w:numPr>
        <w:spacing w:line="360" w:lineRule="auto"/>
        <w:rPr>
          <w:rFonts w:ascii="Times New Roman" w:hAnsi="Times New Roman" w:cs="Times New Roman"/>
          <w:sz w:val="20"/>
          <w:szCs w:val="20"/>
        </w:rPr>
      </w:pPr>
      <w:r w:rsidRPr="00260AB8">
        <w:rPr>
          <w:rFonts w:ascii="Times New Roman" w:hAnsi="Times New Roman" w:cs="Times New Roman"/>
          <w:sz w:val="20"/>
          <w:szCs w:val="20"/>
        </w:rPr>
        <w:t>Somewhere far and exotic. Go big or go home</w:t>
      </w:r>
    </w:p>
    <w:p w14:paraId="0A17FE29" w14:textId="238207DA" w:rsidR="00D3164B" w:rsidRPr="00260AB8" w:rsidRDefault="00DA7ECA" w:rsidP="00D3164B">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64</w:t>
      </w:r>
      <w:r w:rsidR="007C4BF9">
        <w:rPr>
          <w:rFonts w:ascii="Times New Roman" w:hAnsi="Times New Roman" w:cs="Times New Roman"/>
          <w:sz w:val="20"/>
          <w:szCs w:val="20"/>
        </w:rPr>
        <w:t>.</w:t>
      </w:r>
      <w:r w:rsidR="00D3164B" w:rsidRPr="00260AB8">
        <w:rPr>
          <w:rFonts w:ascii="Times New Roman" w:hAnsi="Times New Roman" w:cs="Times New Roman"/>
          <w:sz w:val="20"/>
          <w:szCs w:val="20"/>
        </w:rPr>
        <w:t xml:space="preserve"> I walk into a store for one thing and leave with more than I </w:t>
      </w:r>
      <w:r w:rsidR="00FB57F6">
        <w:rPr>
          <w:rFonts w:ascii="Times New Roman" w:hAnsi="Times New Roman" w:cs="Times New Roman"/>
          <w:sz w:val="20"/>
          <w:szCs w:val="20"/>
        </w:rPr>
        <w:t>need</w:t>
      </w:r>
      <w:r w:rsidR="00D3164B" w:rsidRPr="00260AB8">
        <w:rPr>
          <w:rFonts w:ascii="Times New Roman" w:hAnsi="Times New Roman" w:cs="Times New Roman"/>
          <w:sz w:val="20"/>
          <w:szCs w:val="20"/>
        </w:rPr>
        <w:t>.</w:t>
      </w:r>
    </w:p>
    <w:p w14:paraId="557E2B8F" w14:textId="77777777" w:rsidR="00D3164B" w:rsidRPr="00260AB8" w:rsidRDefault="00D3164B" w:rsidP="00D3164B">
      <w:pPr>
        <w:pStyle w:val="ListParagraph"/>
        <w:numPr>
          <w:ilvl w:val="0"/>
          <w:numId w:val="25"/>
        </w:numPr>
        <w:spacing w:line="360" w:lineRule="auto"/>
        <w:rPr>
          <w:rFonts w:ascii="Times New Roman" w:hAnsi="Times New Roman" w:cs="Times New Roman"/>
          <w:sz w:val="20"/>
          <w:szCs w:val="20"/>
        </w:rPr>
      </w:pPr>
      <w:r w:rsidRPr="00260AB8">
        <w:rPr>
          <w:rFonts w:ascii="Times New Roman" w:hAnsi="Times New Roman" w:cs="Times New Roman"/>
          <w:sz w:val="20"/>
          <w:szCs w:val="20"/>
        </w:rPr>
        <w:t>No, I don’t  do this</w:t>
      </w:r>
    </w:p>
    <w:p w14:paraId="6459DD6C" w14:textId="77777777" w:rsidR="00D3164B" w:rsidRDefault="00D3164B" w:rsidP="00D3164B">
      <w:pPr>
        <w:pStyle w:val="ListParagraph"/>
        <w:numPr>
          <w:ilvl w:val="0"/>
          <w:numId w:val="25"/>
        </w:numPr>
        <w:spacing w:line="360" w:lineRule="auto"/>
        <w:rPr>
          <w:rFonts w:ascii="Times New Roman" w:hAnsi="Times New Roman" w:cs="Times New Roman"/>
          <w:sz w:val="20"/>
          <w:szCs w:val="20"/>
        </w:rPr>
      </w:pPr>
      <w:r w:rsidRPr="00260AB8">
        <w:rPr>
          <w:rFonts w:ascii="Times New Roman" w:hAnsi="Times New Roman" w:cs="Times New Roman"/>
          <w:sz w:val="20"/>
          <w:szCs w:val="20"/>
        </w:rPr>
        <w:t>Once in a while</w:t>
      </w:r>
    </w:p>
    <w:p w14:paraId="66905538" w14:textId="503A98ED" w:rsidR="00D3164B" w:rsidRPr="007C4BF9" w:rsidRDefault="007C4BF9" w:rsidP="006A0EB1">
      <w:pPr>
        <w:pStyle w:val="ListParagraph"/>
        <w:numPr>
          <w:ilvl w:val="0"/>
          <w:numId w:val="25"/>
        </w:numPr>
        <w:spacing w:line="360" w:lineRule="auto"/>
        <w:rPr>
          <w:rFonts w:ascii="Times New Roman" w:hAnsi="Times New Roman" w:cs="Times New Roman"/>
          <w:sz w:val="20"/>
          <w:szCs w:val="20"/>
        </w:rPr>
      </w:pPr>
      <w:r w:rsidRPr="007C4BF9">
        <w:rPr>
          <w:rFonts w:ascii="Times New Roman" w:hAnsi="Times New Roman" w:cs="Times New Roman"/>
          <w:sz w:val="20"/>
          <w:szCs w:val="20"/>
        </w:rPr>
        <w:t>This is true, I can’t lie</w:t>
      </w:r>
    </w:p>
    <w:p w14:paraId="4A222F24" w14:textId="30342CB1" w:rsidR="00D3164B" w:rsidRPr="00260AB8" w:rsidRDefault="00FC3568" w:rsidP="00D3164B">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65</w:t>
      </w:r>
      <w:r w:rsidR="00D3164B" w:rsidRPr="007C4BF9">
        <w:rPr>
          <w:rFonts w:ascii="Times New Roman" w:hAnsi="Times New Roman" w:cs="Times New Roman"/>
          <w:b/>
          <w:sz w:val="20"/>
          <w:szCs w:val="20"/>
        </w:rPr>
        <w:t>.</w:t>
      </w:r>
      <w:r w:rsidR="00D3164B" w:rsidRPr="00260AB8">
        <w:rPr>
          <w:rFonts w:ascii="Times New Roman" w:hAnsi="Times New Roman" w:cs="Times New Roman"/>
          <w:sz w:val="20"/>
          <w:szCs w:val="20"/>
        </w:rPr>
        <w:t xml:space="preserve"> It’s one week until pay day and you have only KES 1000 left. What do you do?</w:t>
      </w:r>
    </w:p>
    <w:p w14:paraId="1C776434" w14:textId="77777777" w:rsidR="00D3164B" w:rsidRPr="00260AB8" w:rsidRDefault="00D3164B" w:rsidP="00D3164B">
      <w:pPr>
        <w:pStyle w:val="ListParagraph"/>
        <w:numPr>
          <w:ilvl w:val="0"/>
          <w:numId w:val="26"/>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 Save your money until you get paid.</w:t>
      </w:r>
    </w:p>
    <w:p w14:paraId="2B4BD67D" w14:textId="77777777" w:rsidR="00D3164B" w:rsidRPr="00260AB8" w:rsidRDefault="00D3164B" w:rsidP="00D3164B">
      <w:pPr>
        <w:pStyle w:val="ListParagraph"/>
        <w:numPr>
          <w:ilvl w:val="0"/>
          <w:numId w:val="26"/>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 Not worry about it – looking in shop windows is just as much fun as buying things!</w:t>
      </w:r>
    </w:p>
    <w:p w14:paraId="17704AB6" w14:textId="77777777" w:rsidR="00D3164B" w:rsidRPr="00260AB8" w:rsidRDefault="00D3164B" w:rsidP="00D3164B">
      <w:pPr>
        <w:pStyle w:val="ListParagraph"/>
        <w:numPr>
          <w:ilvl w:val="0"/>
          <w:numId w:val="26"/>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 Use your credit card/ fuliza/ mobile loans to buy what you want until you get paid.</w:t>
      </w:r>
    </w:p>
    <w:p w14:paraId="49EEDEAA" w14:textId="3B7DFB67" w:rsidR="00D3164B" w:rsidRPr="00260AB8" w:rsidRDefault="00FC3568" w:rsidP="00D3164B">
      <w:pPr>
        <w:spacing w:line="360" w:lineRule="auto"/>
        <w:rPr>
          <w:rFonts w:ascii="Times New Roman" w:hAnsi="Times New Roman" w:cs="Times New Roman"/>
          <w:sz w:val="20"/>
          <w:szCs w:val="20"/>
        </w:rPr>
      </w:pPr>
      <w:r>
        <w:rPr>
          <w:rFonts w:ascii="Times New Roman" w:hAnsi="Times New Roman" w:cs="Times New Roman"/>
          <w:b/>
          <w:sz w:val="20"/>
          <w:szCs w:val="20"/>
        </w:rPr>
        <w:t>Q</w:t>
      </w:r>
      <w:r w:rsidR="002C41BC">
        <w:rPr>
          <w:rFonts w:ascii="Times New Roman" w:hAnsi="Times New Roman" w:cs="Times New Roman"/>
          <w:b/>
          <w:sz w:val="20"/>
          <w:szCs w:val="20"/>
        </w:rPr>
        <w:t>66</w:t>
      </w:r>
      <w:r w:rsidR="00D3164B" w:rsidRPr="007C4BF9">
        <w:rPr>
          <w:rFonts w:ascii="Times New Roman" w:hAnsi="Times New Roman" w:cs="Times New Roman"/>
          <w:b/>
          <w:sz w:val="20"/>
          <w:szCs w:val="20"/>
        </w:rPr>
        <w:t>.</w:t>
      </w:r>
      <w:r w:rsidR="00D3164B" w:rsidRPr="00260AB8">
        <w:rPr>
          <w:rFonts w:ascii="Times New Roman" w:hAnsi="Times New Roman" w:cs="Times New Roman"/>
          <w:sz w:val="20"/>
          <w:szCs w:val="20"/>
        </w:rPr>
        <w:t xml:space="preserve"> You want a new pair of shoes which is very expensive. Do you...</w:t>
      </w:r>
    </w:p>
    <w:p w14:paraId="6BE10296" w14:textId="32572F0E" w:rsidR="00D3164B" w:rsidRPr="00260AB8" w:rsidRDefault="00D3164B" w:rsidP="00D3164B">
      <w:pPr>
        <w:pStyle w:val="ListParagraph"/>
        <w:numPr>
          <w:ilvl w:val="0"/>
          <w:numId w:val="27"/>
        </w:numPr>
        <w:spacing w:line="360" w:lineRule="auto"/>
        <w:rPr>
          <w:rFonts w:ascii="Times New Roman" w:hAnsi="Times New Roman" w:cs="Times New Roman"/>
          <w:sz w:val="20"/>
          <w:szCs w:val="20"/>
        </w:rPr>
      </w:pPr>
      <w:r w:rsidRPr="00260AB8">
        <w:rPr>
          <w:rFonts w:ascii="Times New Roman" w:hAnsi="Times New Roman" w:cs="Times New Roman"/>
          <w:sz w:val="20"/>
          <w:szCs w:val="20"/>
        </w:rPr>
        <w:t>Plan how you can save the money, but also try to find a cheaper pair of shoes</w:t>
      </w:r>
      <w:r w:rsidR="00FB57F6">
        <w:rPr>
          <w:rFonts w:ascii="Times New Roman" w:hAnsi="Times New Roman" w:cs="Times New Roman"/>
          <w:sz w:val="20"/>
          <w:szCs w:val="20"/>
        </w:rPr>
        <w:t>.</w:t>
      </w:r>
    </w:p>
    <w:p w14:paraId="322D24BC" w14:textId="1BA8B2AC" w:rsidR="00D3164B" w:rsidRPr="00260AB8" w:rsidRDefault="00D3164B" w:rsidP="00D3164B">
      <w:pPr>
        <w:pStyle w:val="ListParagraph"/>
        <w:numPr>
          <w:ilvl w:val="0"/>
          <w:numId w:val="27"/>
        </w:numPr>
        <w:spacing w:line="360" w:lineRule="auto"/>
        <w:rPr>
          <w:rFonts w:ascii="Times New Roman" w:hAnsi="Times New Roman" w:cs="Times New Roman"/>
          <w:sz w:val="20"/>
          <w:szCs w:val="20"/>
        </w:rPr>
      </w:pPr>
      <w:r w:rsidRPr="00260AB8">
        <w:rPr>
          <w:rFonts w:ascii="Times New Roman" w:hAnsi="Times New Roman" w:cs="Times New Roman"/>
          <w:sz w:val="20"/>
          <w:szCs w:val="20"/>
        </w:rPr>
        <w:t>Look online at lots of different shoes and dream about owning one</w:t>
      </w:r>
      <w:r w:rsidR="00FB57F6">
        <w:rPr>
          <w:rFonts w:ascii="Times New Roman" w:hAnsi="Times New Roman" w:cs="Times New Roman"/>
          <w:sz w:val="20"/>
          <w:szCs w:val="20"/>
        </w:rPr>
        <w:t>.</w:t>
      </w:r>
    </w:p>
    <w:p w14:paraId="08E71E09" w14:textId="626CDFD6" w:rsidR="00D3164B" w:rsidRPr="00260AB8" w:rsidRDefault="00D3164B" w:rsidP="00D3164B">
      <w:pPr>
        <w:pStyle w:val="ListParagraph"/>
        <w:numPr>
          <w:ilvl w:val="0"/>
          <w:numId w:val="27"/>
        </w:numPr>
        <w:spacing w:line="360" w:lineRule="auto"/>
        <w:rPr>
          <w:rFonts w:ascii="Times New Roman" w:hAnsi="Times New Roman" w:cs="Times New Roman"/>
          <w:sz w:val="20"/>
          <w:szCs w:val="20"/>
        </w:rPr>
      </w:pPr>
      <w:r w:rsidRPr="00260AB8">
        <w:rPr>
          <w:rFonts w:ascii="Times New Roman" w:hAnsi="Times New Roman" w:cs="Times New Roman"/>
          <w:sz w:val="20"/>
          <w:szCs w:val="20"/>
        </w:rPr>
        <w:t>Order the pair of shoes now and worry about paying for it later</w:t>
      </w:r>
      <w:r w:rsidR="00FB57F6">
        <w:rPr>
          <w:rFonts w:ascii="Times New Roman" w:hAnsi="Times New Roman" w:cs="Times New Roman"/>
          <w:sz w:val="20"/>
          <w:szCs w:val="20"/>
        </w:rPr>
        <w:t>.</w:t>
      </w:r>
    </w:p>
    <w:p w14:paraId="2577FBAA" w14:textId="36B59418" w:rsidR="00D3164B" w:rsidRPr="00260AB8" w:rsidRDefault="00D3164B" w:rsidP="00D3164B">
      <w:pPr>
        <w:spacing w:line="360" w:lineRule="auto"/>
        <w:rPr>
          <w:rFonts w:ascii="Times New Roman" w:hAnsi="Times New Roman" w:cs="Times New Roman"/>
          <w:sz w:val="20"/>
          <w:szCs w:val="20"/>
        </w:rPr>
      </w:pPr>
      <w:r w:rsidRPr="007C4BF9">
        <w:rPr>
          <w:rFonts w:ascii="Times New Roman" w:hAnsi="Times New Roman" w:cs="Times New Roman"/>
          <w:b/>
          <w:sz w:val="20"/>
          <w:szCs w:val="20"/>
        </w:rPr>
        <w:t>Q</w:t>
      </w:r>
      <w:r w:rsidR="002C41BC">
        <w:rPr>
          <w:rFonts w:ascii="Times New Roman" w:hAnsi="Times New Roman" w:cs="Times New Roman"/>
          <w:b/>
          <w:sz w:val="20"/>
          <w:szCs w:val="20"/>
        </w:rPr>
        <w:t>67</w:t>
      </w:r>
      <w:r w:rsidRPr="00260AB8">
        <w:rPr>
          <w:rFonts w:ascii="Times New Roman" w:hAnsi="Times New Roman" w:cs="Times New Roman"/>
          <w:sz w:val="20"/>
          <w:szCs w:val="20"/>
        </w:rPr>
        <w:t xml:space="preserve">. You’ve changed your mind about a </w:t>
      </w:r>
      <w:r w:rsidR="00FB57F6">
        <w:rPr>
          <w:rFonts w:ascii="Times New Roman" w:hAnsi="Times New Roman" w:cs="Times New Roman"/>
          <w:sz w:val="20"/>
          <w:szCs w:val="20"/>
        </w:rPr>
        <w:t>T-shirt</w:t>
      </w:r>
      <w:r w:rsidRPr="00260AB8">
        <w:rPr>
          <w:rFonts w:ascii="Times New Roman" w:hAnsi="Times New Roman" w:cs="Times New Roman"/>
          <w:sz w:val="20"/>
          <w:szCs w:val="20"/>
        </w:rPr>
        <w:t xml:space="preserve"> you bought. What do you do?</w:t>
      </w:r>
    </w:p>
    <w:p w14:paraId="06FE6BAC" w14:textId="77777777" w:rsidR="00D3164B" w:rsidRPr="00260AB8" w:rsidRDefault="00D3164B" w:rsidP="00D3164B">
      <w:pPr>
        <w:pStyle w:val="ListParagraph"/>
        <w:numPr>
          <w:ilvl w:val="0"/>
          <w:numId w:val="28"/>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 Return it to the shop and ask for your money back. You’ve kept the receipt!</w:t>
      </w:r>
    </w:p>
    <w:p w14:paraId="697560D3" w14:textId="77777777" w:rsidR="00D3164B" w:rsidRPr="00260AB8" w:rsidRDefault="00D3164B" w:rsidP="00D3164B">
      <w:pPr>
        <w:pStyle w:val="ListParagraph"/>
        <w:numPr>
          <w:ilvl w:val="0"/>
          <w:numId w:val="28"/>
        </w:numPr>
        <w:spacing w:line="360" w:lineRule="auto"/>
        <w:rPr>
          <w:rFonts w:ascii="Times New Roman" w:hAnsi="Times New Roman" w:cs="Times New Roman"/>
          <w:sz w:val="20"/>
          <w:szCs w:val="20"/>
        </w:rPr>
      </w:pPr>
      <w:r w:rsidRPr="00260AB8">
        <w:rPr>
          <w:rFonts w:ascii="Times New Roman" w:hAnsi="Times New Roman" w:cs="Times New Roman"/>
          <w:sz w:val="20"/>
          <w:szCs w:val="20"/>
        </w:rPr>
        <w:t xml:space="preserve"> Nothing – it’s too much effort to return it.</w:t>
      </w:r>
    </w:p>
    <w:p w14:paraId="724F1DAF" w14:textId="5D18070F" w:rsidR="0022549B" w:rsidRPr="005B63BD" w:rsidRDefault="00D3164B" w:rsidP="005B63BD">
      <w:pPr>
        <w:pStyle w:val="ListParagraph"/>
        <w:numPr>
          <w:ilvl w:val="0"/>
          <w:numId w:val="35"/>
        </w:numPr>
        <w:spacing w:line="360" w:lineRule="auto"/>
        <w:rPr>
          <w:ins w:id="11" w:author="Microsoft account" w:date="2025-01-08T09:14:00Z"/>
          <w:rFonts w:ascii="Times New Roman" w:hAnsi="Times New Roman" w:cs="Times New Roman"/>
          <w:sz w:val="20"/>
          <w:szCs w:val="20"/>
        </w:rPr>
      </w:pPr>
      <w:bookmarkStart w:id="12" w:name="_GoBack"/>
      <w:bookmarkEnd w:id="12"/>
      <w:r w:rsidRPr="005B63BD">
        <w:rPr>
          <w:rFonts w:ascii="Times New Roman" w:hAnsi="Times New Roman" w:cs="Times New Roman"/>
          <w:sz w:val="20"/>
          <w:szCs w:val="20"/>
        </w:rPr>
        <w:t xml:space="preserve"> Look for a better </w:t>
      </w:r>
      <w:r w:rsidR="00FB57F6" w:rsidRPr="005B63BD">
        <w:rPr>
          <w:rFonts w:ascii="Times New Roman" w:hAnsi="Times New Roman" w:cs="Times New Roman"/>
          <w:sz w:val="20"/>
          <w:szCs w:val="20"/>
        </w:rPr>
        <w:t>T-shirt</w:t>
      </w:r>
      <w:r w:rsidRPr="005B63BD">
        <w:rPr>
          <w:rFonts w:ascii="Times New Roman" w:hAnsi="Times New Roman" w:cs="Times New Roman"/>
          <w:sz w:val="20"/>
          <w:szCs w:val="20"/>
        </w:rPr>
        <w:t xml:space="preserve"> to buy.</w:t>
      </w:r>
    </w:p>
    <w:p w14:paraId="3181B7BA" w14:textId="76557443" w:rsidR="008B38EC" w:rsidRDefault="008B38EC" w:rsidP="001C4FED">
      <w:pPr>
        <w:rPr>
          <w:rFonts w:ascii="Times New Roman" w:eastAsia="Times New Roman" w:hAnsi="Times New Roman" w:cs="Times New Roman"/>
          <w:b/>
          <w:sz w:val="20"/>
          <w:szCs w:val="20"/>
        </w:rPr>
      </w:pPr>
    </w:p>
    <w:p w14:paraId="58722CEA" w14:textId="77777777" w:rsidR="008B38EC" w:rsidRPr="00B97680" w:rsidRDefault="008B38EC" w:rsidP="001C4FED">
      <w:pPr>
        <w:rPr>
          <w:rFonts w:ascii="Times New Roman" w:eastAsia="Times New Roman" w:hAnsi="Times New Roman" w:cs="Times New Roman"/>
          <w:b/>
          <w:sz w:val="20"/>
          <w:szCs w:val="20"/>
        </w:rPr>
      </w:pPr>
      <w:r w:rsidRPr="00B97680">
        <w:rPr>
          <w:rFonts w:ascii="Times New Roman" w:eastAsia="Times New Roman" w:hAnsi="Times New Roman" w:cs="Times New Roman"/>
          <w:b/>
          <w:sz w:val="20"/>
          <w:szCs w:val="20"/>
        </w:rPr>
        <w:t>___________________________________________________________</w:t>
      </w:r>
    </w:p>
    <w:p w14:paraId="4B733685" w14:textId="02079B49" w:rsidR="001C4FED" w:rsidRPr="00B97680" w:rsidRDefault="001C4FED" w:rsidP="001C4FED">
      <w:pPr>
        <w:rPr>
          <w:rFonts w:ascii="Times New Roman" w:eastAsia="Times New Roman" w:hAnsi="Times New Roman" w:cs="Times New Roman"/>
          <w:b/>
          <w:sz w:val="20"/>
          <w:szCs w:val="20"/>
        </w:rPr>
      </w:pPr>
      <w:r w:rsidRPr="00B97680">
        <w:rPr>
          <w:rFonts w:ascii="Times New Roman" w:eastAsia="Times New Roman" w:hAnsi="Times New Roman" w:cs="Times New Roman"/>
          <w:b/>
          <w:sz w:val="20"/>
          <w:szCs w:val="20"/>
        </w:rPr>
        <w:t xml:space="preserve">Thank you very much for </w:t>
      </w:r>
      <w:r w:rsidR="00C14C06">
        <w:rPr>
          <w:rFonts w:ascii="Times New Roman" w:eastAsia="Times New Roman" w:hAnsi="Times New Roman" w:cs="Times New Roman"/>
          <w:b/>
          <w:sz w:val="20"/>
          <w:szCs w:val="20"/>
        </w:rPr>
        <w:t>taking</w:t>
      </w:r>
      <w:r w:rsidRPr="00B97680">
        <w:rPr>
          <w:rFonts w:ascii="Times New Roman" w:eastAsia="Times New Roman" w:hAnsi="Times New Roman" w:cs="Times New Roman"/>
          <w:b/>
          <w:sz w:val="20"/>
          <w:szCs w:val="20"/>
        </w:rPr>
        <w:t xml:space="preserve"> the time to answer our questions</w:t>
      </w:r>
    </w:p>
    <w:p w14:paraId="1DFF7392" w14:textId="77777777" w:rsidR="00C6416C" w:rsidRPr="00B97680" w:rsidRDefault="001C4FED" w:rsidP="001C4FED">
      <w:pPr>
        <w:rPr>
          <w:rFonts w:ascii="Times New Roman" w:hAnsi="Times New Roman" w:cs="Times New Roman"/>
          <w:b/>
          <w:sz w:val="20"/>
          <w:szCs w:val="20"/>
        </w:rPr>
      </w:pPr>
      <w:r w:rsidRPr="00B97680">
        <w:rPr>
          <w:rFonts w:ascii="Times New Roman" w:eastAsia="Times New Roman" w:hAnsi="Times New Roman" w:cs="Times New Roman"/>
          <w:b/>
          <w:sz w:val="20"/>
          <w:szCs w:val="20"/>
        </w:rPr>
        <w:t>Phone Number ………………………………Name …………………………………………………</w:t>
      </w:r>
    </w:p>
    <w:sectPr w:rsidR="00C6416C" w:rsidRPr="00B97680" w:rsidSect="00FE661E">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340BD" w14:textId="77777777" w:rsidR="008B547A" w:rsidRDefault="008B547A" w:rsidP="00F461AE">
      <w:pPr>
        <w:spacing w:after="0" w:line="240" w:lineRule="auto"/>
      </w:pPr>
      <w:r>
        <w:separator/>
      </w:r>
    </w:p>
  </w:endnote>
  <w:endnote w:type="continuationSeparator" w:id="0">
    <w:p w14:paraId="7CA32CA6" w14:textId="77777777" w:rsidR="008B547A" w:rsidRDefault="008B547A" w:rsidP="00F4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9F7C8" w14:textId="77777777" w:rsidR="008B547A" w:rsidRDefault="008B547A" w:rsidP="00F461AE">
      <w:pPr>
        <w:spacing w:after="0" w:line="240" w:lineRule="auto"/>
      </w:pPr>
      <w:r>
        <w:separator/>
      </w:r>
    </w:p>
  </w:footnote>
  <w:footnote w:type="continuationSeparator" w:id="0">
    <w:p w14:paraId="4725B578" w14:textId="77777777" w:rsidR="008B547A" w:rsidRDefault="008B547A" w:rsidP="00F46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37F"/>
    <w:multiLevelType w:val="hybridMultilevel"/>
    <w:tmpl w:val="1EA4E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517B8"/>
    <w:multiLevelType w:val="hybridMultilevel"/>
    <w:tmpl w:val="88688E96"/>
    <w:lvl w:ilvl="0" w:tplc="D0F6E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467D9B"/>
    <w:multiLevelType w:val="hybridMultilevel"/>
    <w:tmpl w:val="78445FF6"/>
    <w:lvl w:ilvl="0" w:tplc="E7427510">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124D47F2"/>
    <w:multiLevelType w:val="hybridMultilevel"/>
    <w:tmpl w:val="FE549BCE"/>
    <w:lvl w:ilvl="0" w:tplc="C792AAAC">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CE5E7E"/>
    <w:multiLevelType w:val="hybridMultilevel"/>
    <w:tmpl w:val="FE269420"/>
    <w:lvl w:ilvl="0" w:tplc="67EAF072">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nsid w:val="172B0BC2"/>
    <w:multiLevelType w:val="multilevel"/>
    <w:tmpl w:val="A068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C627E"/>
    <w:multiLevelType w:val="hybridMultilevel"/>
    <w:tmpl w:val="CA9A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36F4B"/>
    <w:multiLevelType w:val="hybridMultilevel"/>
    <w:tmpl w:val="7AD0F4DC"/>
    <w:lvl w:ilvl="0" w:tplc="D3FE33E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9E1C8C"/>
    <w:multiLevelType w:val="hybridMultilevel"/>
    <w:tmpl w:val="EB884DDA"/>
    <w:lvl w:ilvl="0" w:tplc="5608EE26">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9">
    <w:nsid w:val="27CC6AF0"/>
    <w:multiLevelType w:val="hybridMultilevel"/>
    <w:tmpl w:val="5C70C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F0D1E"/>
    <w:multiLevelType w:val="hybridMultilevel"/>
    <w:tmpl w:val="35042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A0B19"/>
    <w:multiLevelType w:val="hybridMultilevel"/>
    <w:tmpl w:val="F10CF35E"/>
    <w:lvl w:ilvl="0" w:tplc="4508A7A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2C904A2B"/>
    <w:multiLevelType w:val="hybridMultilevel"/>
    <w:tmpl w:val="FE269420"/>
    <w:lvl w:ilvl="0" w:tplc="67EAF072">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nsid w:val="2D4A1DE5"/>
    <w:multiLevelType w:val="hybridMultilevel"/>
    <w:tmpl w:val="5E2E9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C465DD"/>
    <w:multiLevelType w:val="hybridMultilevel"/>
    <w:tmpl w:val="1B722E02"/>
    <w:lvl w:ilvl="0" w:tplc="04090017">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39A94638"/>
    <w:multiLevelType w:val="hybridMultilevel"/>
    <w:tmpl w:val="4B16E834"/>
    <w:lvl w:ilvl="0" w:tplc="4508A7A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6">
    <w:nsid w:val="3D343BF6"/>
    <w:multiLevelType w:val="hybridMultilevel"/>
    <w:tmpl w:val="181AF96A"/>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714275"/>
    <w:multiLevelType w:val="hybridMultilevel"/>
    <w:tmpl w:val="4B16E834"/>
    <w:lvl w:ilvl="0" w:tplc="4508A7A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418B44DB"/>
    <w:multiLevelType w:val="hybridMultilevel"/>
    <w:tmpl w:val="4B0A1D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1603B"/>
    <w:multiLevelType w:val="hybridMultilevel"/>
    <w:tmpl w:val="3BE8A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26097"/>
    <w:multiLevelType w:val="hybridMultilevel"/>
    <w:tmpl w:val="119CCD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540F92"/>
    <w:multiLevelType w:val="hybridMultilevel"/>
    <w:tmpl w:val="C736F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12449"/>
    <w:multiLevelType w:val="hybridMultilevel"/>
    <w:tmpl w:val="E51C1304"/>
    <w:lvl w:ilvl="0" w:tplc="04090011">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3">
    <w:nsid w:val="4D9764CA"/>
    <w:multiLevelType w:val="hybridMultilevel"/>
    <w:tmpl w:val="7842159E"/>
    <w:lvl w:ilvl="0" w:tplc="221AA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0E1DB7"/>
    <w:multiLevelType w:val="hybridMultilevel"/>
    <w:tmpl w:val="D436C40E"/>
    <w:lvl w:ilvl="0" w:tplc="08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A675909"/>
    <w:multiLevelType w:val="hybridMultilevel"/>
    <w:tmpl w:val="11C2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A2EDF"/>
    <w:multiLevelType w:val="hybridMultilevel"/>
    <w:tmpl w:val="F190D5AA"/>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6A36CF"/>
    <w:multiLevelType w:val="hybridMultilevel"/>
    <w:tmpl w:val="00BEB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9F3017"/>
    <w:multiLevelType w:val="hybridMultilevel"/>
    <w:tmpl w:val="97BEE178"/>
    <w:lvl w:ilvl="0" w:tplc="C396F5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66C3183C"/>
    <w:multiLevelType w:val="hybridMultilevel"/>
    <w:tmpl w:val="3BE8A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6729E"/>
    <w:multiLevelType w:val="hybridMultilevel"/>
    <w:tmpl w:val="724C3158"/>
    <w:lvl w:ilvl="0" w:tplc="D3ECC476">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1">
    <w:nsid w:val="69EB367C"/>
    <w:multiLevelType w:val="hybridMultilevel"/>
    <w:tmpl w:val="62A6EEC2"/>
    <w:lvl w:ilvl="0" w:tplc="54C4782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F4E47F2"/>
    <w:multiLevelType w:val="hybridMultilevel"/>
    <w:tmpl w:val="AA424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F23A8"/>
    <w:multiLevelType w:val="hybridMultilevel"/>
    <w:tmpl w:val="FE269420"/>
    <w:lvl w:ilvl="0" w:tplc="67EAF072">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4">
    <w:nsid w:val="7DD23D49"/>
    <w:multiLevelType w:val="hybridMultilevel"/>
    <w:tmpl w:val="B720EC62"/>
    <w:lvl w:ilvl="0" w:tplc="FD7AFA7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7"/>
  </w:num>
  <w:num w:numId="4">
    <w:abstractNumId w:val="22"/>
  </w:num>
  <w:num w:numId="5">
    <w:abstractNumId w:val="8"/>
  </w:num>
  <w:num w:numId="6">
    <w:abstractNumId w:val="30"/>
  </w:num>
  <w:num w:numId="7">
    <w:abstractNumId w:val="11"/>
  </w:num>
  <w:num w:numId="8">
    <w:abstractNumId w:val="2"/>
  </w:num>
  <w:num w:numId="9">
    <w:abstractNumId w:val="4"/>
  </w:num>
  <w:num w:numId="10">
    <w:abstractNumId w:val="12"/>
  </w:num>
  <w:num w:numId="11">
    <w:abstractNumId w:val="33"/>
  </w:num>
  <w:num w:numId="12">
    <w:abstractNumId w:val="31"/>
  </w:num>
  <w:num w:numId="13">
    <w:abstractNumId w:val="26"/>
  </w:num>
  <w:num w:numId="14">
    <w:abstractNumId w:val="14"/>
  </w:num>
  <w:num w:numId="15">
    <w:abstractNumId w:val="25"/>
  </w:num>
  <w:num w:numId="16">
    <w:abstractNumId w:val="24"/>
  </w:num>
  <w:num w:numId="17">
    <w:abstractNumId w:val="16"/>
  </w:num>
  <w:num w:numId="18">
    <w:abstractNumId w:val="29"/>
  </w:num>
  <w:num w:numId="19">
    <w:abstractNumId w:val="6"/>
  </w:num>
  <w:num w:numId="20">
    <w:abstractNumId w:val="9"/>
  </w:num>
  <w:num w:numId="21">
    <w:abstractNumId w:val="32"/>
  </w:num>
  <w:num w:numId="22">
    <w:abstractNumId w:val="10"/>
  </w:num>
  <w:num w:numId="23">
    <w:abstractNumId w:val="0"/>
  </w:num>
  <w:num w:numId="24">
    <w:abstractNumId w:val="27"/>
  </w:num>
  <w:num w:numId="25">
    <w:abstractNumId w:val="18"/>
  </w:num>
  <w:num w:numId="26">
    <w:abstractNumId w:val="20"/>
  </w:num>
  <w:num w:numId="27">
    <w:abstractNumId w:val="13"/>
  </w:num>
  <w:num w:numId="28">
    <w:abstractNumId w:val="21"/>
  </w:num>
  <w:num w:numId="29">
    <w:abstractNumId w:val="19"/>
  </w:num>
  <w:num w:numId="30">
    <w:abstractNumId w:val="5"/>
  </w:num>
  <w:num w:numId="31">
    <w:abstractNumId w:val="3"/>
  </w:num>
  <w:num w:numId="32">
    <w:abstractNumId w:val="1"/>
  </w:num>
  <w:num w:numId="33">
    <w:abstractNumId w:val="23"/>
  </w:num>
  <w:num w:numId="34">
    <w:abstractNumId w:val="7"/>
  </w:num>
  <w:num w:numId="35">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Q">
    <w15:presenceInfo w15:providerId="None" w15:userId="PQ"/>
  </w15:person>
  <w15:person w15:author="Microsoft account">
    <w15:presenceInfo w15:providerId="Windows Live" w15:userId="60dfadd4765fa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02"/>
    <w:rsid w:val="00006D0A"/>
    <w:rsid w:val="0001056B"/>
    <w:rsid w:val="00021B6A"/>
    <w:rsid w:val="00030727"/>
    <w:rsid w:val="000344DC"/>
    <w:rsid w:val="000348FE"/>
    <w:rsid w:val="00036EAB"/>
    <w:rsid w:val="000375DD"/>
    <w:rsid w:val="00044381"/>
    <w:rsid w:val="00044FEB"/>
    <w:rsid w:val="000457BC"/>
    <w:rsid w:val="000506DB"/>
    <w:rsid w:val="00061CA9"/>
    <w:rsid w:val="00064FEA"/>
    <w:rsid w:val="00066BD5"/>
    <w:rsid w:val="00090CEB"/>
    <w:rsid w:val="00091E83"/>
    <w:rsid w:val="0009316A"/>
    <w:rsid w:val="000960FD"/>
    <w:rsid w:val="0009701C"/>
    <w:rsid w:val="0009783E"/>
    <w:rsid w:val="000B6069"/>
    <w:rsid w:val="000C399A"/>
    <w:rsid w:val="000C70CB"/>
    <w:rsid w:val="000D09E3"/>
    <w:rsid w:val="000E01BD"/>
    <w:rsid w:val="000E1510"/>
    <w:rsid w:val="0010446C"/>
    <w:rsid w:val="001053C9"/>
    <w:rsid w:val="001068B1"/>
    <w:rsid w:val="00107D2A"/>
    <w:rsid w:val="001154CA"/>
    <w:rsid w:val="00122194"/>
    <w:rsid w:val="0012289B"/>
    <w:rsid w:val="00123988"/>
    <w:rsid w:val="0013273D"/>
    <w:rsid w:val="00134C17"/>
    <w:rsid w:val="00135520"/>
    <w:rsid w:val="001428F3"/>
    <w:rsid w:val="0015719F"/>
    <w:rsid w:val="00160BFF"/>
    <w:rsid w:val="00171C52"/>
    <w:rsid w:val="00180187"/>
    <w:rsid w:val="001815D4"/>
    <w:rsid w:val="00183A96"/>
    <w:rsid w:val="0018533E"/>
    <w:rsid w:val="00186EE3"/>
    <w:rsid w:val="0019281A"/>
    <w:rsid w:val="001B204A"/>
    <w:rsid w:val="001B41FB"/>
    <w:rsid w:val="001B4EDF"/>
    <w:rsid w:val="001B76ED"/>
    <w:rsid w:val="001C064C"/>
    <w:rsid w:val="001C0AD8"/>
    <w:rsid w:val="001C3A2C"/>
    <w:rsid w:val="001C4AA7"/>
    <w:rsid w:val="001C4FED"/>
    <w:rsid w:val="001C7C57"/>
    <w:rsid w:val="001D169B"/>
    <w:rsid w:val="001D3596"/>
    <w:rsid w:val="001D56DB"/>
    <w:rsid w:val="001D73CB"/>
    <w:rsid w:val="001E0047"/>
    <w:rsid w:val="001E181E"/>
    <w:rsid w:val="001F17DA"/>
    <w:rsid w:val="0020250E"/>
    <w:rsid w:val="00202FE7"/>
    <w:rsid w:val="002035A3"/>
    <w:rsid w:val="002121D7"/>
    <w:rsid w:val="00216ED5"/>
    <w:rsid w:val="00217141"/>
    <w:rsid w:val="00223E7E"/>
    <w:rsid w:val="0022549B"/>
    <w:rsid w:val="00227EC4"/>
    <w:rsid w:val="00231053"/>
    <w:rsid w:val="002335E9"/>
    <w:rsid w:val="00234591"/>
    <w:rsid w:val="002354F9"/>
    <w:rsid w:val="00241244"/>
    <w:rsid w:val="00242102"/>
    <w:rsid w:val="00243FBA"/>
    <w:rsid w:val="00246F27"/>
    <w:rsid w:val="00252164"/>
    <w:rsid w:val="00252168"/>
    <w:rsid w:val="00255602"/>
    <w:rsid w:val="00256EAC"/>
    <w:rsid w:val="00264058"/>
    <w:rsid w:val="00264BE4"/>
    <w:rsid w:val="002768E6"/>
    <w:rsid w:val="00284BF5"/>
    <w:rsid w:val="00293767"/>
    <w:rsid w:val="00296D86"/>
    <w:rsid w:val="002A1CD9"/>
    <w:rsid w:val="002A5C17"/>
    <w:rsid w:val="002B1AEF"/>
    <w:rsid w:val="002C2F8C"/>
    <w:rsid w:val="002C41BC"/>
    <w:rsid w:val="002C6DC2"/>
    <w:rsid w:val="002D06E5"/>
    <w:rsid w:val="002D6F48"/>
    <w:rsid w:val="002E072B"/>
    <w:rsid w:val="002E0F64"/>
    <w:rsid w:val="002F2A8B"/>
    <w:rsid w:val="00301E89"/>
    <w:rsid w:val="00314E4F"/>
    <w:rsid w:val="0031536C"/>
    <w:rsid w:val="0032420C"/>
    <w:rsid w:val="00332020"/>
    <w:rsid w:val="0033604A"/>
    <w:rsid w:val="0034168D"/>
    <w:rsid w:val="00344986"/>
    <w:rsid w:val="00352A38"/>
    <w:rsid w:val="003553CE"/>
    <w:rsid w:val="00361519"/>
    <w:rsid w:val="003642DE"/>
    <w:rsid w:val="0036628D"/>
    <w:rsid w:val="0036708C"/>
    <w:rsid w:val="00373291"/>
    <w:rsid w:val="00381FFD"/>
    <w:rsid w:val="003851A2"/>
    <w:rsid w:val="00385A67"/>
    <w:rsid w:val="00385C52"/>
    <w:rsid w:val="00387687"/>
    <w:rsid w:val="003942D2"/>
    <w:rsid w:val="003A65F9"/>
    <w:rsid w:val="003A6CC1"/>
    <w:rsid w:val="003A7521"/>
    <w:rsid w:val="003B6E12"/>
    <w:rsid w:val="003B7185"/>
    <w:rsid w:val="003C38A8"/>
    <w:rsid w:val="003D3C1E"/>
    <w:rsid w:val="003D4C03"/>
    <w:rsid w:val="003E5992"/>
    <w:rsid w:val="003E6AA0"/>
    <w:rsid w:val="003F2EA0"/>
    <w:rsid w:val="003F5AFF"/>
    <w:rsid w:val="003F652E"/>
    <w:rsid w:val="0040567E"/>
    <w:rsid w:val="0040597D"/>
    <w:rsid w:val="00426BBB"/>
    <w:rsid w:val="00434C24"/>
    <w:rsid w:val="004352F6"/>
    <w:rsid w:val="0043646A"/>
    <w:rsid w:val="00442336"/>
    <w:rsid w:val="004452A1"/>
    <w:rsid w:val="00445802"/>
    <w:rsid w:val="00456336"/>
    <w:rsid w:val="0046564D"/>
    <w:rsid w:val="0046724B"/>
    <w:rsid w:val="00471B7F"/>
    <w:rsid w:val="00472741"/>
    <w:rsid w:val="00476684"/>
    <w:rsid w:val="00482115"/>
    <w:rsid w:val="00494F50"/>
    <w:rsid w:val="004A17AD"/>
    <w:rsid w:val="004B19CC"/>
    <w:rsid w:val="004D0A21"/>
    <w:rsid w:val="004D14EA"/>
    <w:rsid w:val="004F0636"/>
    <w:rsid w:val="004F48E6"/>
    <w:rsid w:val="004F5779"/>
    <w:rsid w:val="00510E30"/>
    <w:rsid w:val="00512341"/>
    <w:rsid w:val="00517A56"/>
    <w:rsid w:val="00520973"/>
    <w:rsid w:val="00522174"/>
    <w:rsid w:val="00522B7A"/>
    <w:rsid w:val="00531BAD"/>
    <w:rsid w:val="005326E9"/>
    <w:rsid w:val="0053390B"/>
    <w:rsid w:val="0054018C"/>
    <w:rsid w:val="00544ED0"/>
    <w:rsid w:val="00565577"/>
    <w:rsid w:val="00571012"/>
    <w:rsid w:val="0057294B"/>
    <w:rsid w:val="00573F33"/>
    <w:rsid w:val="00583A95"/>
    <w:rsid w:val="00594426"/>
    <w:rsid w:val="005A02CC"/>
    <w:rsid w:val="005A2168"/>
    <w:rsid w:val="005A267E"/>
    <w:rsid w:val="005A7B0B"/>
    <w:rsid w:val="005B31A7"/>
    <w:rsid w:val="005B42BF"/>
    <w:rsid w:val="005B63BD"/>
    <w:rsid w:val="005C25EC"/>
    <w:rsid w:val="005C4975"/>
    <w:rsid w:val="005D1E62"/>
    <w:rsid w:val="005E04D5"/>
    <w:rsid w:val="005E3897"/>
    <w:rsid w:val="005F0D6F"/>
    <w:rsid w:val="005F77EA"/>
    <w:rsid w:val="0060110C"/>
    <w:rsid w:val="00607023"/>
    <w:rsid w:val="00607738"/>
    <w:rsid w:val="00616D7E"/>
    <w:rsid w:val="0062601D"/>
    <w:rsid w:val="00626918"/>
    <w:rsid w:val="006309C5"/>
    <w:rsid w:val="006367C0"/>
    <w:rsid w:val="0064179D"/>
    <w:rsid w:val="00643C23"/>
    <w:rsid w:val="00646E77"/>
    <w:rsid w:val="00653289"/>
    <w:rsid w:val="0065785F"/>
    <w:rsid w:val="00660A64"/>
    <w:rsid w:val="0066691E"/>
    <w:rsid w:val="00671B24"/>
    <w:rsid w:val="00673108"/>
    <w:rsid w:val="0067470D"/>
    <w:rsid w:val="0067743E"/>
    <w:rsid w:val="0068272F"/>
    <w:rsid w:val="00691F41"/>
    <w:rsid w:val="006A0DD1"/>
    <w:rsid w:val="006A0EB1"/>
    <w:rsid w:val="006A3476"/>
    <w:rsid w:val="006A397D"/>
    <w:rsid w:val="006B1A2A"/>
    <w:rsid w:val="006B784C"/>
    <w:rsid w:val="006C2512"/>
    <w:rsid w:val="006C4CF3"/>
    <w:rsid w:val="006C7835"/>
    <w:rsid w:val="006D1AC9"/>
    <w:rsid w:val="006D302C"/>
    <w:rsid w:val="006D40FA"/>
    <w:rsid w:val="006E18B2"/>
    <w:rsid w:val="006E3D69"/>
    <w:rsid w:val="006E59A9"/>
    <w:rsid w:val="006F000E"/>
    <w:rsid w:val="007040E9"/>
    <w:rsid w:val="007047F9"/>
    <w:rsid w:val="007221A4"/>
    <w:rsid w:val="00725B44"/>
    <w:rsid w:val="0073675F"/>
    <w:rsid w:val="00741C65"/>
    <w:rsid w:val="00767D52"/>
    <w:rsid w:val="0078386F"/>
    <w:rsid w:val="0079555D"/>
    <w:rsid w:val="007A2451"/>
    <w:rsid w:val="007B57CD"/>
    <w:rsid w:val="007C4BF9"/>
    <w:rsid w:val="007C56B7"/>
    <w:rsid w:val="007C7C95"/>
    <w:rsid w:val="007D0D13"/>
    <w:rsid w:val="007D2C5A"/>
    <w:rsid w:val="007D2F26"/>
    <w:rsid w:val="007E00D2"/>
    <w:rsid w:val="007F1CEB"/>
    <w:rsid w:val="00800E2D"/>
    <w:rsid w:val="00801AD5"/>
    <w:rsid w:val="008023EB"/>
    <w:rsid w:val="00802CDD"/>
    <w:rsid w:val="00816C4C"/>
    <w:rsid w:val="00820915"/>
    <w:rsid w:val="008265AB"/>
    <w:rsid w:val="00826C6E"/>
    <w:rsid w:val="0083020F"/>
    <w:rsid w:val="008330BA"/>
    <w:rsid w:val="008518F6"/>
    <w:rsid w:val="00855A2E"/>
    <w:rsid w:val="00870C81"/>
    <w:rsid w:val="008726BB"/>
    <w:rsid w:val="00884DF0"/>
    <w:rsid w:val="00887040"/>
    <w:rsid w:val="0089092E"/>
    <w:rsid w:val="008918AA"/>
    <w:rsid w:val="00892AC2"/>
    <w:rsid w:val="008939A2"/>
    <w:rsid w:val="008B38EC"/>
    <w:rsid w:val="008B547A"/>
    <w:rsid w:val="008C7192"/>
    <w:rsid w:val="008D07F1"/>
    <w:rsid w:val="008D7310"/>
    <w:rsid w:val="008E1DF2"/>
    <w:rsid w:val="008E2FFF"/>
    <w:rsid w:val="008E6F6C"/>
    <w:rsid w:val="008F025D"/>
    <w:rsid w:val="00925842"/>
    <w:rsid w:val="00940BB0"/>
    <w:rsid w:val="0094277D"/>
    <w:rsid w:val="00942A10"/>
    <w:rsid w:val="009430F0"/>
    <w:rsid w:val="009473BE"/>
    <w:rsid w:val="00955132"/>
    <w:rsid w:val="00955959"/>
    <w:rsid w:val="00976380"/>
    <w:rsid w:val="00981921"/>
    <w:rsid w:val="0099372B"/>
    <w:rsid w:val="009A100C"/>
    <w:rsid w:val="009A1E46"/>
    <w:rsid w:val="009A47BC"/>
    <w:rsid w:val="009B2C00"/>
    <w:rsid w:val="009B4838"/>
    <w:rsid w:val="009B5A21"/>
    <w:rsid w:val="009C34C0"/>
    <w:rsid w:val="009C3F83"/>
    <w:rsid w:val="009D2AA2"/>
    <w:rsid w:val="009E0E82"/>
    <w:rsid w:val="00A07DD1"/>
    <w:rsid w:val="00A2326B"/>
    <w:rsid w:val="00A27AC7"/>
    <w:rsid w:val="00A36602"/>
    <w:rsid w:val="00A40FB3"/>
    <w:rsid w:val="00A45E47"/>
    <w:rsid w:val="00A50562"/>
    <w:rsid w:val="00A54E20"/>
    <w:rsid w:val="00A56234"/>
    <w:rsid w:val="00A602AF"/>
    <w:rsid w:val="00A612FB"/>
    <w:rsid w:val="00A61BA4"/>
    <w:rsid w:val="00A6533C"/>
    <w:rsid w:val="00A71474"/>
    <w:rsid w:val="00A80EC8"/>
    <w:rsid w:val="00A82289"/>
    <w:rsid w:val="00A95BF0"/>
    <w:rsid w:val="00AA0775"/>
    <w:rsid w:val="00AA23E1"/>
    <w:rsid w:val="00AA285A"/>
    <w:rsid w:val="00AB4B22"/>
    <w:rsid w:val="00AB6619"/>
    <w:rsid w:val="00AB7226"/>
    <w:rsid w:val="00AD2B2C"/>
    <w:rsid w:val="00AD5D0D"/>
    <w:rsid w:val="00AF2341"/>
    <w:rsid w:val="00AF7734"/>
    <w:rsid w:val="00B0175E"/>
    <w:rsid w:val="00B05CA1"/>
    <w:rsid w:val="00B27180"/>
    <w:rsid w:val="00B43B60"/>
    <w:rsid w:val="00B45321"/>
    <w:rsid w:val="00B473B5"/>
    <w:rsid w:val="00B51916"/>
    <w:rsid w:val="00B645DD"/>
    <w:rsid w:val="00B657B6"/>
    <w:rsid w:val="00B66392"/>
    <w:rsid w:val="00B674B1"/>
    <w:rsid w:val="00B71998"/>
    <w:rsid w:val="00B71B13"/>
    <w:rsid w:val="00B75134"/>
    <w:rsid w:val="00B81E0E"/>
    <w:rsid w:val="00B825D7"/>
    <w:rsid w:val="00B832E5"/>
    <w:rsid w:val="00B86FF4"/>
    <w:rsid w:val="00B97680"/>
    <w:rsid w:val="00BA0A1A"/>
    <w:rsid w:val="00BA67A0"/>
    <w:rsid w:val="00BB4970"/>
    <w:rsid w:val="00BB5D5C"/>
    <w:rsid w:val="00BC53D2"/>
    <w:rsid w:val="00BC5D25"/>
    <w:rsid w:val="00BC7B43"/>
    <w:rsid w:val="00BD0D17"/>
    <w:rsid w:val="00BD1550"/>
    <w:rsid w:val="00BD3D6D"/>
    <w:rsid w:val="00BE654B"/>
    <w:rsid w:val="00BF7F01"/>
    <w:rsid w:val="00C05D05"/>
    <w:rsid w:val="00C07541"/>
    <w:rsid w:val="00C1181D"/>
    <w:rsid w:val="00C1398F"/>
    <w:rsid w:val="00C140EF"/>
    <w:rsid w:val="00C144BB"/>
    <w:rsid w:val="00C14C06"/>
    <w:rsid w:val="00C14F54"/>
    <w:rsid w:val="00C24F37"/>
    <w:rsid w:val="00C26E94"/>
    <w:rsid w:val="00C320A3"/>
    <w:rsid w:val="00C43A78"/>
    <w:rsid w:val="00C45555"/>
    <w:rsid w:val="00C51932"/>
    <w:rsid w:val="00C5244A"/>
    <w:rsid w:val="00C56DE6"/>
    <w:rsid w:val="00C573F2"/>
    <w:rsid w:val="00C576E5"/>
    <w:rsid w:val="00C632FE"/>
    <w:rsid w:val="00C6416C"/>
    <w:rsid w:val="00C8445A"/>
    <w:rsid w:val="00C947FA"/>
    <w:rsid w:val="00C96694"/>
    <w:rsid w:val="00CA109B"/>
    <w:rsid w:val="00CA22AB"/>
    <w:rsid w:val="00CB0D69"/>
    <w:rsid w:val="00CB1A4A"/>
    <w:rsid w:val="00CC2CF7"/>
    <w:rsid w:val="00CD3311"/>
    <w:rsid w:val="00CD33CA"/>
    <w:rsid w:val="00CD3EDA"/>
    <w:rsid w:val="00CD4536"/>
    <w:rsid w:val="00CD4552"/>
    <w:rsid w:val="00CD7A68"/>
    <w:rsid w:val="00CF1990"/>
    <w:rsid w:val="00CF2F7C"/>
    <w:rsid w:val="00CF65C6"/>
    <w:rsid w:val="00CF6781"/>
    <w:rsid w:val="00CF68AC"/>
    <w:rsid w:val="00D0551D"/>
    <w:rsid w:val="00D153A6"/>
    <w:rsid w:val="00D20277"/>
    <w:rsid w:val="00D20DE5"/>
    <w:rsid w:val="00D229D2"/>
    <w:rsid w:val="00D25DEC"/>
    <w:rsid w:val="00D310E3"/>
    <w:rsid w:val="00D3164B"/>
    <w:rsid w:val="00D32584"/>
    <w:rsid w:val="00D36934"/>
    <w:rsid w:val="00D36EC8"/>
    <w:rsid w:val="00D42C09"/>
    <w:rsid w:val="00D43020"/>
    <w:rsid w:val="00D44A51"/>
    <w:rsid w:val="00D475AB"/>
    <w:rsid w:val="00D5011D"/>
    <w:rsid w:val="00D52488"/>
    <w:rsid w:val="00D54B1A"/>
    <w:rsid w:val="00D56295"/>
    <w:rsid w:val="00D610E2"/>
    <w:rsid w:val="00D61C98"/>
    <w:rsid w:val="00D61E74"/>
    <w:rsid w:val="00D65A0E"/>
    <w:rsid w:val="00D72694"/>
    <w:rsid w:val="00D74F7C"/>
    <w:rsid w:val="00D8081F"/>
    <w:rsid w:val="00D83982"/>
    <w:rsid w:val="00D83FEC"/>
    <w:rsid w:val="00DA2BA1"/>
    <w:rsid w:val="00DA437C"/>
    <w:rsid w:val="00DA5B60"/>
    <w:rsid w:val="00DA7ECA"/>
    <w:rsid w:val="00DB0381"/>
    <w:rsid w:val="00DB5430"/>
    <w:rsid w:val="00DB6BCD"/>
    <w:rsid w:val="00DC0314"/>
    <w:rsid w:val="00DC049F"/>
    <w:rsid w:val="00DC36C0"/>
    <w:rsid w:val="00DD39B2"/>
    <w:rsid w:val="00DD5F58"/>
    <w:rsid w:val="00DD753C"/>
    <w:rsid w:val="00DE4AD7"/>
    <w:rsid w:val="00DE5A77"/>
    <w:rsid w:val="00DF4636"/>
    <w:rsid w:val="00DF4A43"/>
    <w:rsid w:val="00E0394C"/>
    <w:rsid w:val="00E26D09"/>
    <w:rsid w:val="00E46765"/>
    <w:rsid w:val="00E5222C"/>
    <w:rsid w:val="00E52FB8"/>
    <w:rsid w:val="00E565A9"/>
    <w:rsid w:val="00EA69EF"/>
    <w:rsid w:val="00EB2749"/>
    <w:rsid w:val="00EC0CA6"/>
    <w:rsid w:val="00EC671F"/>
    <w:rsid w:val="00EE1346"/>
    <w:rsid w:val="00EE5866"/>
    <w:rsid w:val="00EE7E61"/>
    <w:rsid w:val="00EF3858"/>
    <w:rsid w:val="00F116B3"/>
    <w:rsid w:val="00F2669A"/>
    <w:rsid w:val="00F27CED"/>
    <w:rsid w:val="00F3038B"/>
    <w:rsid w:val="00F36893"/>
    <w:rsid w:val="00F4054D"/>
    <w:rsid w:val="00F43B56"/>
    <w:rsid w:val="00F461AE"/>
    <w:rsid w:val="00F53444"/>
    <w:rsid w:val="00F62F4E"/>
    <w:rsid w:val="00F71E86"/>
    <w:rsid w:val="00F72033"/>
    <w:rsid w:val="00F72583"/>
    <w:rsid w:val="00F73522"/>
    <w:rsid w:val="00F77C9E"/>
    <w:rsid w:val="00F8040C"/>
    <w:rsid w:val="00F83343"/>
    <w:rsid w:val="00F84C4C"/>
    <w:rsid w:val="00F87EB7"/>
    <w:rsid w:val="00F913A0"/>
    <w:rsid w:val="00F91F99"/>
    <w:rsid w:val="00FA0097"/>
    <w:rsid w:val="00FA2348"/>
    <w:rsid w:val="00FA3586"/>
    <w:rsid w:val="00FB57F6"/>
    <w:rsid w:val="00FC1BBD"/>
    <w:rsid w:val="00FC3568"/>
    <w:rsid w:val="00FD160B"/>
    <w:rsid w:val="00FE661E"/>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B54B6"/>
  <w15:docId w15:val="{201EA383-BC26-0F44-BDF8-87AFFC10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BAD"/>
  </w:style>
  <w:style w:type="paragraph" w:styleId="Heading2">
    <w:name w:val="heading 2"/>
    <w:basedOn w:val="Normal"/>
    <w:next w:val="Normal"/>
    <w:link w:val="Heading2Char"/>
    <w:uiPriority w:val="9"/>
    <w:semiHidden/>
    <w:unhideWhenUsed/>
    <w:qFormat/>
    <w:rsid w:val="007F1CEB"/>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link w:val="Heading3Char"/>
    <w:uiPriority w:val="9"/>
    <w:qFormat/>
    <w:rsid w:val="001428F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1428F3"/>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A36602"/>
  </w:style>
  <w:style w:type="paragraph" w:styleId="ListParagraph">
    <w:name w:val="List Paragraph"/>
    <w:basedOn w:val="Normal"/>
    <w:uiPriority w:val="34"/>
    <w:qFormat/>
    <w:rsid w:val="006A3476"/>
    <w:pPr>
      <w:ind w:left="720"/>
      <w:contextualSpacing/>
    </w:pPr>
  </w:style>
  <w:style w:type="table" w:styleId="TableGrid">
    <w:name w:val="Table Grid"/>
    <w:basedOn w:val="TableNormal"/>
    <w:uiPriority w:val="39"/>
    <w:rsid w:val="00FE6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20915"/>
    <w:pPr>
      <w:spacing w:after="0" w:line="240" w:lineRule="auto"/>
    </w:pPr>
  </w:style>
  <w:style w:type="paragraph" w:styleId="BalloonText">
    <w:name w:val="Balloon Text"/>
    <w:basedOn w:val="Normal"/>
    <w:link w:val="BalloonTextChar"/>
    <w:uiPriority w:val="99"/>
    <w:semiHidden/>
    <w:unhideWhenUsed/>
    <w:rsid w:val="00826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6E"/>
    <w:rPr>
      <w:rFonts w:ascii="Tahoma" w:hAnsi="Tahoma" w:cs="Tahoma"/>
      <w:sz w:val="16"/>
      <w:szCs w:val="16"/>
    </w:rPr>
  </w:style>
  <w:style w:type="character" w:styleId="CommentReference">
    <w:name w:val="annotation reference"/>
    <w:basedOn w:val="DefaultParagraphFont"/>
    <w:uiPriority w:val="99"/>
    <w:semiHidden/>
    <w:unhideWhenUsed/>
    <w:rsid w:val="002768E6"/>
    <w:rPr>
      <w:sz w:val="16"/>
      <w:szCs w:val="16"/>
    </w:rPr>
  </w:style>
  <w:style w:type="paragraph" w:styleId="CommentText">
    <w:name w:val="annotation text"/>
    <w:basedOn w:val="Normal"/>
    <w:link w:val="CommentTextChar"/>
    <w:uiPriority w:val="99"/>
    <w:semiHidden/>
    <w:unhideWhenUsed/>
    <w:rsid w:val="002768E6"/>
    <w:pPr>
      <w:spacing w:line="240" w:lineRule="auto"/>
    </w:pPr>
    <w:rPr>
      <w:sz w:val="20"/>
      <w:szCs w:val="20"/>
    </w:rPr>
  </w:style>
  <w:style w:type="character" w:customStyle="1" w:styleId="CommentTextChar">
    <w:name w:val="Comment Text Char"/>
    <w:basedOn w:val="DefaultParagraphFont"/>
    <w:link w:val="CommentText"/>
    <w:uiPriority w:val="99"/>
    <w:semiHidden/>
    <w:rsid w:val="002768E6"/>
    <w:rPr>
      <w:sz w:val="20"/>
      <w:szCs w:val="20"/>
    </w:rPr>
  </w:style>
  <w:style w:type="paragraph" w:styleId="CommentSubject">
    <w:name w:val="annotation subject"/>
    <w:basedOn w:val="CommentText"/>
    <w:next w:val="CommentText"/>
    <w:link w:val="CommentSubjectChar"/>
    <w:uiPriority w:val="99"/>
    <w:semiHidden/>
    <w:unhideWhenUsed/>
    <w:rsid w:val="002768E6"/>
    <w:rPr>
      <w:b/>
      <w:bCs/>
    </w:rPr>
  </w:style>
  <w:style w:type="character" w:customStyle="1" w:styleId="CommentSubjectChar">
    <w:name w:val="Comment Subject Char"/>
    <w:basedOn w:val="CommentTextChar"/>
    <w:link w:val="CommentSubject"/>
    <w:uiPriority w:val="99"/>
    <w:semiHidden/>
    <w:rsid w:val="002768E6"/>
    <w:rPr>
      <w:b/>
      <w:bCs/>
      <w:sz w:val="20"/>
      <w:szCs w:val="20"/>
    </w:rPr>
  </w:style>
  <w:style w:type="character" w:customStyle="1" w:styleId="Heading3Char">
    <w:name w:val="Heading 3 Char"/>
    <w:basedOn w:val="DefaultParagraphFont"/>
    <w:link w:val="Heading3"/>
    <w:uiPriority w:val="9"/>
    <w:rsid w:val="001428F3"/>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1428F3"/>
    <w:rPr>
      <w:rFonts w:ascii="Times New Roman" w:eastAsia="Times New Roman" w:hAnsi="Times New Roman" w:cs="Times New Roman"/>
      <w:b/>
      <w:bCs/>
      <w:sz w:val="24"/>
      <w:szCs w:val="24"/>
      <w:lang w:val="en-GB" w:eastAsia="en-GB"/>
    </w:rPr>
  </w:style>
  <w:style w:type="character" w:customStyle="1" w:styleId="question-number">
    <w:name w:val="question-number"/>
    <w:basedOn w:val="DefaultParagraphFont"/>
    <w:rsid w:val="001428F3"/>
  </w:style>
  <w:style w:type="character" w:customStyle="1" w:styleId="question-dot">
    <w:name w:val="question-dot"/>
    <w:basedOn w:val="DefaultParagraphFont"/>
    <w:rsid w:val="001428F3"/>
  </w:style>
  <w:style w:type="character" w:customStyle="1" w:styleId="apple-converted-space">
    <w:name w:val="apple-converted-space"/>
    <w:basedOn w:val="DefaultParagraphFont"/>
    <w:rsid w:val="001428F3"/>
  </w:style>
  <w:style w:type="character" w:customStyle="1" w:styleId="user-generated">
    <w:name w:val="user-generated"/>
    <w:basedOn w:val="DefaultParagraphFont"/>
    <w:rsid w:val="001428F3"/>
  </w:style>
  <w:style w:type="character" w:customStyle="1" w:styleId="radio-button-label-text">
    <w:name w:val="radio-button-label-text"/>
    <w:basedOn w:val="DefaultParagraphFont"/>
    <w:rsid w:val="001428F3"/>
  </w:style>
  <w:style w:type="paragraph" w:styleId="NoSpacing">
    <w:name w:val="No Spacing"/>
    <w:uiPriority w:val="1"/>
    <w:qFormat/>
    <w:rsid w:val="00217141"/>
    <w:pPr>
      <w:spacing w:after="0" w:line="240" w:lineRule="auto"/>
    </w:pPr>
  </w:style>
  <w:style w:type="paragraph" w:styleId="Header">
    <w:name w:val="header"/>
    <w:basedOn w:val="Normal"/>
    <w:link w:val="HeaderChar"/>
    <w:uiPriority w:val="99"/>
    <w:unhideWhenUsed/>
    <w:rsid w:val="00F46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1AE"/>
  </w:style>
  <w:style w:type="paragraph" w:styleId="Footer">
    <w:name w:val="footer"/>
    <w:basedOn w:val="Normal"/>
    <w:link w:val="FooterChar"/>
    <w:uiPriority w:val="99"/>
    <w:unhideWhenUsed/>
    <w:rsid w:val="00F46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1AE"/>
  </w:style>
  <w:style w:type="character" w:customStyle="1" w:styleId="Heading2Char">
    <w:name w:val="Heading 2 Char"/>
    <w:basedOn w:val="DefaultParagraphFont"/>
    <w:link w:val="Heading2"/>
    <w:uiPriority w:val="9"/>
    <w:semiHidden/>
    <w:rsid w:val="007F1CEB"/>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0528">
      <w:bodyDiv w:val="1"/>
      <w:marLeft w:val="0"/>
      <w:marRight w:val="0"/>
      <w:marTop w:val="0"/>
      <w:marBottom w:val="0"/>
      <w:divBdr>
        <w:top w:val="none" w:sz="0" w:space="0" w:color="auto"/>
        <w:left w:val="none" w:sz="0" w:space="0" w:color="auto"/>
        <w:bottom w:val="none" w:sz="0" w:space="0" w:color="auto"/>
        <w:right w:val="none" w:sz="0" w:space="0" w:color="auto"/>
      </w:divBdr>
      <w:divsChild>
        <w:div w:id="1910537412">
          <w:marLeft w:val="0"/>
          <w:marRight w:val="0"/>
          <w:marTop w:val="0"/>
          <w:marBottom w:val="300"/>
          <w:divBdr>
            <w:top w:val="none" w:sz="0" w:space="0" w:color="auto"/>
            <w:left w:val="none" w:sz="0" w:space="0" w:color="auto"/>
            <w:bottom w:val="none" w:sz="0" w:space="0" w:color="auto"/>
            <w:right w:val="none" w:sz="0" w:space="0" w:color="auto"/>
          </w:divBdr>
        </w:div>
        <w:div w:id="1748913568">
          <w:marLeft w:val="0"/>
          <w:marRight w:val="0"/>
          <w:marTop w:val="0"/>
          <w:marBottom w:val="300"/>
          <w:divBdr>
            <w:top w:val="none" w:sz="0" w:space="0" w:color="auto"/>
            <w:left w:val="none" w:sz="0" w:space="0" w:color="auto"/>
            <w:bottom w:val="none" w:sz="0" w:space="0" w:color="auto"/>
            <w:right w:val="none" w:sz="0" w:space="0" w:color="auto"/>
          </w:divBdr>
          <w:divsChild>
            <w:div w:id="328562182">
              <w:marLeft w:val="0"/>
              <w:marRight w:val="0"/>
              <w:marTop w:val="0"/>
              <w:marBottom w:val="0"/>
              <w:divBdr>
                <w:top w:val="none" w:sz="0" w:space="0" w:color="auto"/>
                <w:left w:val="none" w:sz="0" w:space="0" w:color="auto"/>
                <w:bottom w:val="none" w:sz="0" w:space="0" w:color="auto"/>
                <w:right w:val="none" w:sz="0" w:space="0" w:color="auto"/>
              </w:divBdr>
            </w:div>
            <w:div w:id="1678189006">
              <w:marLeft w:val="0"/>
              <w:marRight w:val="0"/>
              <w:marTop w:val="0"/>
              <w:marBottom w:val="0"/>
              <w:divBdr>
                <w:top w:val="none" w:sz="0" w:space="0" w:color="auto"/>
                <w:left w:val="none" w:sz="0" w:space="0" w:color="auto"/>
                <w:bottom w:val="none" w:sz="0" w:space="0" w:color="auto"/>
                <w:right w:val="none" w:sz="0" w:space="0" w:color="auto"/>
              </w:divBdr>
              <w:divsChild>
                <w:div w:id="1404140692">
                  <w:marLeft w:val="0"/>
                  <w:marRight w:val="0"/>
                  <w:marTop w:val="0"/>
                  <w:marBottom w:val="0"/>
                  <w:divBdr>
                    <w:top w:val="none" w:sz="0" w:space="0" w:color="auto"/>
                    <w:left w:val="none" w:sz="0" w:space="0" w:color="auto"/>
                    <w:bottom w:val="none" w:sz="0" w:space="0" w:color="auto"/>
                    <w:right w:val="none" w:sz="0" w:space="0" w:color="auto"/>
                  </w:divBdr>
                  <w:divsChild>
                    <w:div w:id="1603295991">
                      <w:marLeft w:val="0"/>
                      <w:marRight w:val="0"/>
                      <w:marTop w:val="0"/>
                      <w:marBottom w:val="0"/>
                      <w:divBdr>
                        <w:top w:val="none" w:sz="0" w:space="0" w:color="auto"/>
                        <w:left w:val="none" w:sz="0" w:space="0" w:color="auto"/>
                        <w:bottom w:val="none" w:sz="0" w:space="0" w:color="auto"/>
                        <w:right w:val="none" w:sz="0" w:space="0" w:color="auto"/>
                      </w:divBdr>
                      <w:divsChild>
                        <w:div w:id="2134664804">
                          <w:marLeft w:val="0"/>
                          <w:marRight w:val="0"/>
                          <w:marTop w:val="0"/>
                          <w:marBottom w:val="0"/>
                          <w:divBdr>
                            <w:top w:val="none" w:sz="0" w:space="0" w:color="auto"/>
                            <w:left w:val="none" w:sz="0" w:space="0" w:color="auto"/>
                            <w:bottom w:val="none" w:sz="0" w:space="0" w:color="auto"/>
                            <w:right w:val="none" w:sz="0" w:space="0" w:color="auto"/>
                          </w:divBdr>
                        </w:div>
                        <w:div w:id="366443674">
                          <w:marLeft w:val="0"/>
                          <w:marRight w:val="0"/>
                          <w:marTop w:val="0"/>
                          <w:marBottom w:val="0"/>
                          <w:divBdr>
                            <w:top w:val="none" w:sz="0" w:space="0" w:color="auto"/>
                            <w:left w:val="none" w:sz="0" w:space="0" w:color="auto"/>
                            <w:bottom w:val="none" w:sz="0" w:space="0" w:color="auto"/>
                            <w:right w:val="none" w:sz="0" w:space="0" w:color="auto"/>
                          </w:divBdr>
                          <w:divsChild>
                            <w:div w:id="459227304">
                              <w:marLeft w:val="0"/>
                              <w:marRight w:val="0"/>
                              <w:marTop w:val="0"/>
                              <w:marBottom w:val="0"/>
                              <w:divBdr>
                                <w:top w:val="none" w:sz="0" w:space="0" w:color="auto"/>
                                <w:left w:val="none" w:sz="0" w:space="0" w:color="auto"/>
                                <w:bottom w:val="none" w:sz="0" w:space="0" w:color="auto"/>
                                <w:right w:val="none" w:sz="0" w:space="0" w:color="auto"/>
                              </w:divBdr>
                              <w:divsChild>
                                <w:div w:id="9451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2749">
                          <w:marLeft w:val="0"/>
                          <w:marRight w:val="0"/>
                          <w:marTop w:val="0"/>
                          <w:marBottom w:val="0"/>
                          <w:divBdr>
                            <w:top w:val="none" w:sz="0" w:space="0" w:color="auto"/>
                            <w:left w:val="none" w:sz="0" w:space="0" w:color="auto"/>
                            <w:bottom w:val="none" w:sz="0" w:space="0" w:color="auto"/>
                            <w:right w:val="none" w:sz="0" w:space="0" w:color="auto"/>
                          </w:divBdr>
                        </w:div>
                        <w:div w:id="719937569">
                          <w:marLeft w:val="0"/>
                          <w:marRight w:val="0"/>
                          <w:marTop w:val="0"/>
                          <w:marBottom w:val="0"/>
                          <w:divBdr>
                            <w:top w:val="none" w:sz="0" w:space="0" w:color="auto"/>
                            <w:left w:val="none" w:sz="0" w:space="0" w:color="auto"/>
                            <w:bottom w:val="none" w:sz="0" w:space="0" w:color="auto"/>
                            <w:right w:val="none" w:sz="0" w:space="0" w:color="auto"/>
                          </w:divBdr>
                          <w:divsChild>
                            <w:div w:id="102726245">
                              <w:marLeft w:val="0"/>
                              <w:marRight w:val="0"/>
                              <w:marTop w:val="0"/>
                              <w:marBottom w:val="0"/>
                              <w:divBdr>
                                <w:top w:val="none" w:sz="0" w:space="0" w:color="auto"/>
                                <w:left w:val="none" w:sz="0" w:space="0" w:color="auto"/>
                                <w:bottom w:val="none" w:sz="0" w:space="0" w:color="auto"/>
                                <w:right w:val="none" w:sz="0" w:space="0" w:color="auto"/>
                              </w:divBdr>
                              <w:divsChild>
                                <w:div w:id="1410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938">
                          <w:marLeft w:val="0"/>
                          <w:marRight w:val="0"/>
                          <w:marTop w:val="0"/>
                          <w:marBottom w:val="0"/>
                          <w:divBdr>
                            <w:top w:val="none" w:sz="0" w:space="0" w:color="auto"/>
                            <w:left w:val="none" w:sz="0" w:space="0" w:color="auto"/>
                            <w:bottom w:val="none" w:sz="0" w:space="0" w:color="auto"/>
                            <w:right w:val="none" w:sz="0" w:space="0" w:color="auto"/>
                          </w:divBdr>
                        </w:div>
                        <w:div w:id="2038306426">
                          <w:marLeft w:val="0"/>
                          <w:marRight w:val="0"/>
                          <w:marTop w:val="0"/>
                          <w:marBottom w:val="0"/>
                          <w:divBdr>
                            <w:top w:val="none" w:sz="0" w:space="0" w:color="auto"/>
                            <w:left w:val="none" w:sz="0" w:space="0" w:color="auto"/>
                            <w:bottom w:val="none" w:sz="0" w:space="0" w:color="auto"/>
                            <w:right w:val="none" w:sz="0" w:space="0" w:color="auto"/>
                          </w:divBdr>
                          <w:divsChild>
                            <w:div w:id="1243879322">
                              <w:marLeft w:val="0"/>
                              <w:marRight w:val="0"/>
                              <w:marTop w:val="0"/>
                              <w:marBottom w:val="0"/>
                              <w:divBdr>
                                <w:top w:val="none" w:sz="0" w:space="0" w:color="auto"/>
                                <w:left w:val="none" w:sz="0" w:space="0" w:color="auto"/>
                                <w:bottom w:val="none" w:sz="0" w:space="0" w:color="auto"/>
                                <w:right w:val="none" w:sz="0" w:space="0" w:color="auto"/>
                              </w:divBdr>
                              <w:divsChild>
                                <w:div w:id="4218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3500">
                          <w:marLeft w:val="0"/>
                          <w:marRight w:val="0"/>
                          <w:marTop w:val="0"/>
                          <w:marBottom w:val="0"/>
                          <w:divBdr>
                            <w:top w:val="none" w:sz="0" w:space="0" w:color="auto"/>
                            <w:left w:val="none" w:sz="0" w:space="0" w:color="auto"/>
                            <w:bottom w:val="none" w:sz="0" w:space="0" w:color="auto"/>
                            <w:right w:val="none" w:sz="0" w:space="0" w:color="auto"/>
                          </w:divBdr>
                        </w:div>
                        <w:div w:id="758452442">
                          <w:marLeft w:val="0"/>
                          <w:marRight w:val="0"/>
                          <w:marTop w:val="0"/>
                          <w:marBottom w:val="0"/>
                          <w:divBdr>
                            <w:top w:val="none" w:sz="0" w:space="0" w:color="auto"/>
                            <w:left w:val="none" w:sz="0" w:space="0" w:color="auto"/>
                            <w:bottom w:val="none" w:sz="0" w:space="0" w:color="auto"/>
                            <w:right w:val="none" w:sz="0" w:space="0" w:color="auto"/>
                          </w:divBdr>
                          <w:divsChild>
                            <w:div w:id="1768308925">
                              <w:marLeft w:val="0"/>
                              <w:marRight w:val="0"/>
                              <w:marTop w:val="0"/>
                              <w:marBottom w:val="0"/>
                              <w:divBdr>
                                <w:top w:val="none" w:sz="0" w:space="0" w:color="auto"/>
                                <w:left w:val="none" w:sz="0" w:space="0" w:color="auto"/>
                                <w:bottom w:val="none" w:sz="0" w:space="0" w:color="auto"/>
                                <w:right w:val="none" w:sz="0" w:space="0" w:color="auto"/>
                              </w:divBdr>
                              <w:divsChild>
                                <w:div w:id="17859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997">
                          <w:marLeft w:val="0"/>
                          <w:marRight w:val="0"/>
                          <w:marTop w:val="0"/>
                          <w:marBottom w:val="0"/>
                          <w:divBdr>
                            <w:top w:val="none" w:sz="0" w:space="0" w:color="auto"/>
                            <w:left w:val="none" w:sz="0" w:space="0" w:color="auto"/>
                            <w:bottom w:val="none" w:sz="0" w:space="0" w:color="auto"/>
                            <w:right w:val="none" w:sz="0" w:space="0" w:color="auto"/>
                          </w:divBdr>
                        </w:div>
                        <w:div w:id="691225949">
                          <w:marLeft w:val="0"/>
                          <w:marRight w:val="0"/>
                          <w:marTop w:val="0"/>
                          <w:marBottom w:val="0"/>
                          <w:divBdr>
                            <w:top w:val="none" w:sz="0" w:space="0" w:color="auto"/>
                            <w:left w:val="none" w:sz="0" w:space="0" w:color="auto"/>
                            <w:bottom w:val="none" w:sz="0" w:space="0" w:color="auto"/>
                            <w:right w:val="none" w:sz="0" w:space="0" w:color="auto"/>
                          </w:divBdr>
                          <w:divsChild>
                            <w:div w:id="1152720282">
                              <w:marLeft w:val="0"/>
                              <w:marRight w:val="0"/>
                              <w:marTop w:val="0"/>
                              <w:marBottom w:val="0"/>
                              <w:divBdr>
                                <w:top w:val="none" w:sz="0" w:space="0" w:color="auto"/>
                                <w:left w:val="none" w:sz="0" w:space="0" w:color="auto"/>
                                <w:bottom w:val="none" w:sz="0" w:space="0" w:color="auto"/>
                                <w:right w:val="none" w:sz="0" w:space="0" w:color="auto"/>
                              </w:divBdr>
                              <w:divsChild>
                                <w:div w:id="19391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3847">
                          <w:marLeft w:val="0"/>
                          <w:marRight w:val="0"/>
                          <w:marTop w:val="0"/>
                          <w:marBottom w:val="0"/>
                          <w:divBdr>
                            <w:top w:val="none" w:sz="0" w:space="0" w:color="auto"/>
                            <w:left w:val="none" w:sz="0" w:space="0" w:color="auto"/>
                            <w:bottom w:val="none" w:sz="0" w:space="0" w:color="auto"/>
                            <w:right w:val="none" w:sz="0" w:space="0" w:color="auto"/>
                          </w:divBdr>
                        </w:div>
                        <w:div w:id="595137313">
                          <w:marLeft w:val="0"/>
                          <w:marRight w:val="0"/>
                          <w:marTop w:val="0"/>
                          <w:marBottom w:val="0"/>
                          <w:divBdr>
                            <w:top w:val="none" w:sz="0" w:space="0" w:color="auto"/>
                            <w:left w:val="none" w:sz="0" w:space="0" w:color="auto"/>
                            <w:bottom w:val="none" w:sz="0" w:space="0" w:color="auto"/>
                            <w:right w:val="none" w:sz="0" w:space="0" w:color="auto"/>
                          </w:divBdr>
                          <w:divsChild>
                            <w:div w:id="91555591">
                              <w:marLeft w:val="0"/>
                              <w:marRight w:val="0"/>
                              <w:marTop w:val="0"/>
                              <w:marBottom w:val="0"/>
                              <w:divBdr>
                                <w:top w:val="none" w:sz="0" w:space="0" w:color="auto"/>
                                <w:left w:val="none" w:sz="0" w:space="0" w:color="auto"/>
                                <w:bottom w:val="none" w:sz="0" w:space="0" w:color="auto"/>
                                <w:right w:val="none" w:sz="0" w:space="0" w:color="auto"/>
                              </w:divBdr>
                              <w:divsChild>
                                <w:div w:id="17343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0932">
                          <w:marLeft w:val="0"/>
                          <w:marRight w:val="0"/>
                          <w:marTop w:val="0"/>
                          <w:marBottom w:val="0"/>
                          <w:divBdr>
                            <w:top w:val="none" w:sz="0" w:space="0" w:color="auto"/>
                            <w:left w:val="none" w:sz="0" w:space="0" w:color="auto"/>
                            <w:bottom w:val="none" w:sz="0" w:space="0" w:color="auto"/>
                            <w:right w:val="none" w:sz="0" w:space="0" w:color="auto"/>
                          </w:divBdr>
                        </w:div>
                        <w:div w:id="1456751881">
                          <w:marLeft w:val="0"/>
                          <w:marRight w:val="0"/>
                          <w:marTop w:val="0"/>
                          <w:marBottom w:val="0"/>
                          <w:divBdr>
                            <w:top w:val="none" w:sz="0" w:space="0" w:color="auto"/>
                            <w:left w:val="none" w:sz="0" w:space="0" w:color="auto"/>
                            <w:bottom w:val="none" w:sz="0" w:space="0" w:color="auto"/>
                            <w:right w:val="none" w:sz="0" w:space="0" w:color="auto"/>
                          </w:divBdr>
                          <w:divsChild>
                            <w:div w:id="1822964766">
                              <w:marLeft w:val="0"/>
                              <w:marRight w:val="0"/>
                              <w:marTop w:val="0"/>
                              <w:marBottom w:val="0"/>
                              <w:divBdr>
                                <w:top w:val="none" w:sz="0" w:space="0" w:color="auto"/>
                                <w:left w:val="none" w:sz="0" w:space="0" w:color="auto"/>
                                <w:bottom w:val="none" w:sz="0" w:space="0" w:color="auto"/>
                                <w:right w:val="none" w:sz="0" w:space="0" w:color="auto"/>
                              </w:divBdr>
                              <w:divsChild>
                                <w:div w:id="16799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897">
                          <w:marLeft w:val="0"/>
                          <w:marRight w:val="0"/>
                          <w:marTop w:val="0"/>
                          <w:marBottom w:val="0"/>
                          <w:divBdr>
                            <w:top w:val="none" w:sz="0" w:space="0" w:color="auto"/>
                            <w:left w:val="none" w:sz="0" w:space="0" w:color="auto"/>
                            <w:bottom w:val="none" w:sz="0" w:space="0" w:color="auto"/>
                            <w:right w:val="none" w:sz="0" w:space="0" w:color="auto"/>
                          </w:divBdr>
                        </w:div>
                        <w:div w:id="1779761460">
                          <w:marLeft w:val="0"/>
                          <w:marRight w:val="0"/>
                          <w:marTop w:val="0"/>
                          <w:marBottom w:val="0"/>
                          <w:divBdr>
                            <w:top w:val="none" w:sz="0" w:space="0" w:color="auto"/>
                            <w:left w:val="none" w:sz="0" w:space="0" w:color="auto"/>
                            <w:bottom w:val="none" w:sz="0" w:space="0" w:color="auto"/>
                            <w:right w:val="none" w:sz="0" w:space="0" w:color="auto"/>
                          </w:divBdr>
                          <w:divsChild>
                            <w:div w:id="65959957">
                              <w:marLeft w:val="0"/>
                              <w:marRight w:val="0"/>
                              <w:marTop w:val="0"/>
                              <w:marBottom w:val="0"/>
                              <w:divBdr>
                                <w:top w:val="none" w:sz="0" w:space="0" w:color="auto"/>
                                <w:left w:val="none" w:sz="0" w:space="0" w:color="auto"/>
                                <w:bottom w:val="none" w:sz="0" w:space="0" w:color="auto"/>
                                <w:right w:val="none" w:sz="0" w:space="0" w:color="auto"/>
                              </w:divBdr>
                              <w:divsChild>
                                <w:div w:id="1275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538">
                          <w:marLeft w:val="0"/>
                          <w:marRight w:val="0"/>
                          <w:marTop w:val="0"/>
                          <w:marBottom w:val="0"/>
                          <w:divBdr>
                            <w:top w:val="none" w:sz="0" w:space="0" w:color="auto"/>
                            <w:left w:val="none" w:sz="0" w:space="0" w:color="auto"/>
                            <w:bottom w:val="none" w:sz="0" w:space="0" w:color="auto"/>
                            <w:right w:val="none" w:sz="0" w:space="0" w:color="auto"/>
                          </w:divBdr>
                        </w:div>
                        <w:div w:id="1376155210">
                          <w:marLeft w:val="0"/>
                          <w:marRight w:val="0"/>
                          <w:marTop w:val="0"/>
                          <w:marBottom w:val="0"/>
                          <w:divBdr>
                            <w:top w:val="none" w:sz="0" w:space="0" w:color="auto"/>
                            <w:left w:val="none" w:sz="0" w:space="0" w:color="auto"/>
                            <w:bottom w:val="none" w:sz="0" w:space="0" w:color="auto"/>
                            <w:right w:val="none" w:sz="0" w:space="0" w:color="auto"/>
                          </w:divBdr>
                          <w:divsChild>
                            <w:div w:id="1481656841">
                              <w:marLeft w:val="0"/>
                              <w:marRight w:val="0"/>
                              <w:marTop w:val="0"/>
                              <w:marBottom w:val="0"/>
                              <w:divBdr>
                                <w:top w:val="none" w:sz="0" w:space="0" w:color="auto"/>
                                <w:left w:val="none" w:sz="0" w:space="0" w:color="auto"/>
                                <w:bottom w:val="none" w:sz="0" w:space="0" w:color="auto"/>
                                <w:right w:val="none" w:sz="0" w:space="0" w:color="auto"/>
                              </w:divBdr>
                              <w:divsChild>
                                <w:div w:id="834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996">
                          <w:marLeft w:val="0"/>
                          <w:marRight w:val="0"/>
                          <w:marTop w:val="0"/>
                          <w:marBottom w:val="0"/>
                          <w:divBdr>
                            <w:top w:val="none" w:sz="0" w:space="0" w:color="auto"/>
                            <w:left w:val="none" w:sz="0" w:space="0" w:color="auto"/>
                            <w:bottom w:val="none" w:sz="0" w:space="0" w:color="auto"/>
                            <w:right w:val="none" w:sz="0" w:space="0" w:color="auto"/>
                          </w:divBdr>
                        </w:div>
                        <w:div w:id="34157254">
                          <w:marLeft w:val="0"/>
                          <w:marRight w:val="0"/>
                          <w:marTop w:val="0"/>
                          <w:marBottom w:val="0"/>
                          <w:divBdr>
                            <w:top w:val="none" w:sz="0" w:space="0" w:color="auto"/>
                            <w:left w:val="none" w:sz="0" w:space="0" w:color="auto"/>
                            <w:bottom w:val="none" w:sz="0" w:space="0" w:color="auto"/>
                            <w:right w:val="none" w:sz="0" w:space="0" w:color="auto"/>
                          </w:divBdr>
                          <w:divsChild>
                            <w:div w:id="830019819">
                              <w:marLeft w:val="0"/>
                              <w:marRight w:val="0"/>
                              <w:marTop w:val="0"/>
                              <w:marBottom w:val="0"/>
                              <w:divBdr>
                                <w:top w:val="none" w:sz="0" w:space="0" w:color="auto"/>
                                <w:left w:val="none" w:sz="0" w:space="0" w:color="auto"/>
                                <w:bottom w:val="none" w:sz="0" w:space="0" w:color="auto"/>
                                <w:right w:val="none" w:sz="0" w:space="0" w:color="auto"/>
                              </w:divBdr>
                              <w:divsChild>
                                <w:div w:id="17498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500960">
      <w:bodyDiv w:val="1"/>
      <w:marLeft w:val="0"/>
      <w:marRight w:val="0"/>
      <w:marTop w:val="0"/>
      <w:marBottom w:val="0"/>
      <w:divBdr>
        <w:top w:val="none" w:sz="0" w:space="0" w:color="auto"/>
        <w:left w:val="none" w:sz="0" w:space="0" w:color="auto"/>
        <w:bottom w:val="none" w:sz="0" w:space="0" w:color="auto"/>
        <w:right w:val="none" w:sz="0" w:space="0" w:color="auto"/>
      </w:divBdr>
      <w:divsChild>
        <w:div w:id="242031579">
          <w:marLeft w:val="0"/>
          <w:marRight w:val="0"/>
          <w:marTop w:val="0"/>
          <w:marBottom w:val="0"/>
          <w:divBdr>
            <w:top w:val="none" w:sz="0" w:space="0" w:color="auto"/>
            <w:left w:val="none" w:sz="0" w:space="0" w:color="auto"/>
            <w:bottom w:val="none" w:sz="0" w:space="0" w:color="auto"/>
            <w:right w:val="none" w:sz="0" w:space="0" w:color="auto"/>
          </w:divBdr>
        </w:div>
        <w:div w:id="913660699">
          <w:marLeft w:val="0"/>
          <w:marRight w:val="0"/>
          <w:marTop w:val="0"/>
          <w:marBottom w:val="0"/>
          <w:divBdr>
            <w:top w:val="none" w:sz="0" w:space="0" w:color="auto"/>
            <w:left w:val="none" w:sz="0" w:space="0" w:color="auto"/>
            <w:bottom w:val="none" w:sz="0" w:space="0" w:color="auto"/>
            <w:right w:val="none" w:sz="0" w:space="0" w:color="auto"/>
          </w:divBdr>
        </w:div>
        <w:div w:id="856043209">
          <w:marLeft w:val="0"/>
          <w:marRight w:val="0"/>
          <w:marTop w:val="0"/>
          <w:marBottom w:val="0"/>
          <w:divBdr>
            <w:top w:val="none" w:sz="0" w:space="0" w:color="auto"/>
            <w:left w:val="none" w:sz="0" w:space="0" w:color="auto"/>
            <w:bottom w:val="none" w:sz="0" w:space="0" w:color="auto"/>
            <w:right w:val="none" w:sz="0" w:space="0" w:color="auto"/>
          </w:divBdr>
        </w:div>
        <w:div w:id="1607232131">
          <w:marLeft w:val="0"/>
          <w:marRight w:val="0"/>
          <w:marTop w:val="0"/>
          <w:marBottom w:val="0"/>
          <w:divBdr>
            <w:top w:val="none" w:sz="0" w:space="0" w:color="auto"/>
            <w:left w:val="none" w:sz="0" w:space="0" w:color="auto"/>
            <w:bottom w:val="none" w:sz="0" w:space="0" w:color="auto"/>
            <w:right w:val="none" w:sz="0" w:space="0" w:color="auto"/>
          </w:divBdr>
        </w:div>
        <w:div w:id="960192167">
          <w:marLeft w:val="0"/>
          <w:marRight w:val="0"/>
          <w:marTop w:val="0"/>
          <w:marBottom w:val="0"/>
          <w:divBdr>
            <w:top w:val="none" w:sz="0" w:space="0" w:color="auto"/>
            <w:left w:val="none" w:sz="0" w:space="0" w:color="auto"/>
            <w:bottom w:val="none" w:sz="0" w:space="0" w:color="auto"/>
            <w:right w:val="none" w:sz="0" w:space="0" w:color="auto"/>
          </w:divBdr>
        </w:div>
        <w:div w:id="1048337981">
          <w:marLeft w:val="0"/>
          <w:marRight w:val="0"/>
          <w:marTop w:val="0"/>
          <w:marBottom w:val="0"/>
          <w:divBdr>
            <w:top w:val="none" w:sz="0" w:space="0" w:color="auto"/>
            <w:left w:val="none" w:sz="0" w:space="0" w:color="auto"/>
            <w:bottom w:val="none" w:sz="0" w:space="0" w:color="auto"/>
            <w:right w:val="none" w:sz="0" w:space="0" w:color="auto"/>
          </w:divBdr>
        </w:div>
        <w:div w:id="1656031851">
          <w:marLeft w:val="0"/>
          <w:marRight w:val="0"/>
          <w:marTop w:val="0"/>
          <w:marBottom w:val="0"/>
          <w:divBdr>
            <w:top w:val="none" w:sz="0" w:space="0" w:color="auto"/>
            <w:left w:val="none" w:sz="0" w:space="0" w:color="auto"/>
            <w:bottom w:val="none" w:sz="0" w:space="0" w:color="auto"/>
            <w:right w:val="none" w:sz="0" w:space="0" w:color="auto"/>
          </w:divBdr>
        </w:div>
        <w:div w:id="651057712">
          <w:marLeft w:val="0"/>
          <w:marRight w:val="0"/>
          <w:marTop w:val="0"/>
          <w:marBottom w:val="0"/>
          <w:divBdr>
            <w:top w:val="none" w:sz="0" w:space="0" w:color="auto"/>
            <w:left w:val="none" w:sz="0" w:space="0" w:color="auto"/>
            <w:bottom w:val="none" w:sz="0" w:space="0" w:color="auto"/>
            <w:right w:val="none" w:sz="0" w:space="0" w:color="auto"/>
          </w:divBdr>
        </w:div>
        <w:div w:id="259804099">
          <w:marLeft w:val="0"/>
          <w:marRight w:val="0"/>
          <w:marTop w:val="0"/>
          <w:marBottom w:val="0"/>
          <w:divBdr>
            <w:top w:val="none" w:sz="0" w:space="0" w:color="auto"/>
            <w:left w:val="none" w:sz="0" w:space="0" w:color="auto"/>
            <w:bottom w:val="none" w:sz="0" w:space="0" w:color="auto"/>
            <w:right w:val="none" w:sz="0" w:space="0" w:color="auto"/>
          </w:divBdr>
        </w:div>
        <w:div w:id="382994248">
          <w:marLeft w:val="0"/>
          <w:marRight w:val="0"/>
          <w:marTop w:val="0"/>
          <w:marBottom w:val="0"/>
          <w:divBdr>
            <w:top w:val="none" w:sz="0" w:space="0" w:color="auto"/>
            <w:left w:val="none" w:sz="0" w:space="0" w:color="auto"/>
            <w:bottom w:val="none" w:sz="0" w:space="0" w:color="auto"/>
            <w:right w:val="none" w:sz="0" w:space="0" w:color="auto"/>
          </w:divBdr>
        </w:div>
        <w:div w:id="1773277276">
          <w:marLeft w:val="0"/>
          <w:marRight w:val="0"/>
          <w:marTop w:val="0"/>
          <w:marBottom w:val="0"/>
          <w:divBdr>
            <w:top w:val="none" w:sz="0" w:space="0" w:color="auto"/>
            <w:left w:val="none" w:sz="0" w:space="0" w:color="auto"/>
            <w:bottom w:val="none" w:sz="0" w:space="0" w:color="auto"/>
            <w:right w:val="none" w:sz="0" w:space="0" w:color="auto"/>
          </w:divBdr>
        </w:div>
        <w:div w:id="795639590">
          <w:marLeft w:val="0"/>
          <w:marRight w:val="0"/>
          <w:marTop w:val="0"/>
          <w:marBottom w:val="0"/>
          <w:divBdr>
            <w:top w:val="none" w:sz="0" w:space="0" w:color="auto"/>
            <w:left w:val="none" w:sz="0" w:space="0" w:color="auto"/>
            <w:bottom w:val="none" w:sz="0" w:space="0" w:color="auto"/>
            <w:right w:val="none" w:sz="0" w:space="0" w:color="auto"/>
          </w:divBdr>
        </w:div>
        <w:div w:id="1990012008">
          <w:marLeft w:val="0"/>
          <w:marRight w:val="0"/>
          <w:marTop w:val="0"/>
          <w:marBottom w:val="0"/>
          <w:divBdr>
            <w:top w:val="none" w:sz="0" w:space="0" w:color="auto"/>
            <w:left w:val="none" w:sz="0" w:space="0" w:color="auto"/>
            <w:bottom w:val="none" w:sz="0" w:space="0" w:color="auto"/>
            <w:right w:val="none" w:sz="0" w:space="0" w:color="auto"/>
          </w:divBdr>
        </w:div>
        <w:div w:id="605772789">
          <w:marLeft w:val="0"/>
          <w:marRight w:val="0"/>
          <w:marTop w:val="0"/>
          <w:marBottom w:val="0"/>
          <w:divBdr>
            <w:top w:val="none" w:sz="0" w:space="0" w:color="auto"/>
            <w:left w:val="none" w:sz="0" w:space="0" w:color="auto"/>
            <w:bottom w:val="none" w:sz="0" w:space="0" w:color="auto"/>
            <w:right w:val="none" w:sz="0" w:space="0" w:color="auto"/>
          </w:divBdr>
        </w:div>
        <w:div w:id="1948271882">
          <w:marLeft w:val="0"/>
          <w:marRight w:val="0"/>
          <w:marTop w:val="0"/>
          <w:marBottom w:val="0"/>
          <w:divBdr>
            <w:top w:val="none" w:sz="0" w:space="0" w:color="auto"/>
            <w:left w:val="none" w:sz="0" w:space="0" w:color="auto"/>
            <w:bottom w:val="none" w:sz="0" w:space="0" w:color="auto"/>
            <w:right w:val="none" w:sz="0" w:space="0" w:color="auto"/>
          </w:divBdr>
        </w:div>
        <w:div w:id="686517817">
          <w:marLeft w:val="0"/>
          <w:marRight w:val="0"/>
          <w:marTop w:val="0"/>
          <w:marBottom w:val="0"/>
          <w:divBdr>
            <w:top w:val="none" w:sz="0" w:space="0" w:color="auto"/>
            <w:left w:val="none" w:sz="0" w:space="0" w:color="auto"/>
            <w:bottom w:val="none" w:sz="0" w:space="0" w:color="auto"/>
            <w:right w:val="none" w:sz="0" w:space="0" w:color="auto"/>
          </w:divBdr>
        </w:div>
        <w:div w:id="933321110">
          <w:marLeft w:val="0"/>
          <w:marRight w:val="0"/>
          <w:marTop w:val="0"/>
          <w:marBottom w:val="0"/>
          <w:divBdr>
            <w:top w:val="none" w:sz="0" w:space="0" w:color="auto"/>
            <w:left w:val="none" w:sz="0" w:space="0" w:color="auto"/>
            <w:bottom w:val="none" w:sz="0" w:space="0" w:color="auto"/>
            <w:right w:val="none" w:sz="0" w:space="0" w:color="auto"/>
          </w:divBdr>
        </w:div>
        <w:div w:id="1665013879">
          <w:marLeft w:val="0"/>
          <w:marRight w:val="0"/>
          <w:marTop w:val="0"/>
          <w:marBottom w:val="0"/>
          <w:divBdr>
            <w:top w:val="none" w:sz="0" w:space="0" w:color="auto"/>
            <w:left w:val="none" w:sz="0" w:space="0" w:color="auto"/>
            <w:bottom w:val="none" w:sz="0" w:space="0" w:color="auto"/>
            <w:right w:val="none" w:sz="0" w:space="0" w:color="auto"/>
          </w:divBdr>
        </w:div>
        <w:div w:id="468910758">
          <w:marLeft w:val="0"/>
          <w:marRight w:val="0"/>
          <w:marTop w:val="0"/>
          <w:marBottom w:val="0"/>
          <w:divBdr>
            <w:top w:val="none" w:sz="0" w:space="0" w:color="auto"/>
            <w:left w:val="none" w:sz="0" w:space="0" w:color="auto"/>
            <w:bottom w:val="none" w:sz="0" w:space="0" w:color="auto"/>
            <w:right w:val="none" w:sz="0" w:space="0" w:color="auto"/>
          </w:divBdr>
        </w:div>
        <w:div w:id="329530632">
          <w:marLeft w:val="0"/>
          <w:marRight w:val="0"/>
          <w:marTop w:val="0"/>
          <w:marBottom w:val="0"/>
          <w:divBdr>
            <w:top w:val="none" w:sz="0" w:space="0" w:color="auto"/>
            <w:left w:val="none" w:sz="0" w:space="0" w:color="auto"/>
            <w:bottom w:val="none" w:sz="0" w:space="0" w:color="auto"/>
            <w:right w:val="none" w:sz="0" w:space="0" w:color="auto"/>
          </w:divBdr>
        </w:div>
        <w:div w:id="28919913">
          <w:marLeft w:val="0"/>
          <w:marRight w:val="0"/>
          <w:marTop w:val="0"/>
          <w:marBottom w:val="0"/>
          <w:divBdr>
            <w:top w:val="none" w:sz="0" w:space="0" w:color="auto"/>
            <w:left w:val="none" w:sz="0" w:space="0" w:color="auto"/>
            <w:bottom w:val="none" w:sz="0" w:space="0" w:color="auto"/>
            <w:right w:val="none" w:sz="0" w:space="0" w:color="auto"/>
          </w:divBdr>
        </w:div>
        <w:div w:id="294213389">
          <w:marLeft w:val="0"/>
          <w:marRight w:val="0"/>
          <w:marTop w:val="0"/>
          <w:marBottom w:val="0"/>
          <w:divBdr>
            <w:top w:val="none" w:sz="0" w:space="0" w:color="auto"/>
            <w:left w:val="none" w:sz="0" w:space="0" w:color="auto"/>
            <w:bottom w:val="none" w:sz="0" w:space="0" w:color="auto"/>
            <w:right w:val="none" w:sz="0" w:space="0" w:color="auto"/>
          </w:divBdr>
        </w:div>
        <w:div w:id="896014161">
          <w:marLeft w:val="0"/>
          <w:marRight w:val="0"/>
          <w:marTop w:val="0"/>
          <w:marBottom w:val="0"/>
          <w:divBdr>
            <w:top w:val="none" w:sz="0" w:space="0" w:color="auto"/>
            <w:left w:val="none" w:sz="0" w:space="0" w:color="auto"/>
            <w:bottom w:val="none" w:sz="0" w:space="0" w:color="auto"/>
            <w:right w:val="none" w:sz="0" w:space="0" w:color="auto"/>
          </w:divBdr>
        </w:div>
        <w:div w:id="62261527">
          <w:marLeft w:val="0"/>
          <w:marRight w:val="0"/>
          <w:marTop w:val="0"/>
          <w:marBottom w:val="0"/>
          <w:divBdr>
            <w:top w:val="none" w:sz="0" w:space="0" w:color="auto"/>
            <w:left w:val="none" w:sz="0" w:space="0" w:color="auto"/>
            <w:bottom w:val="none" w:sz="0" w:space="0" w:color="auto"/>
            <w:right w:val="none" w:sz="0" w:space="0" w:color="auto"/>
          </w:divBdr>
        </w:div>
        <w:div w:id="882137749">
          <w:marLeft w:val="0"/>
          <w:marRight w:val="0"/>
          <w:marTop w:val="0"/>
          <w:marBottom w:val="0"/>
          <w:divBdr>
            <w:top w:val="none" w:sz="0" w:space="0" w:color="auto"/>
            <w:left w:val="none" w:sz="0" w:space="0" w:color="auto"/>
            <w:bottom w:val="none" w:sz="0" w:space="0" w:color="auto"/>
            <w:right w:val="none" w:sz="0" w:space="0" w:color="auto"/>
          </w:divBdr>
        </w:div>
        <w:div w:id="639726379">
          <w:marLeft w:val="0"/>
          <w:marRight w:val="0"/>
          <w:marTop w:val="0"/>
          <w:marBottom w:val="0"/>
          <w:divBdr>
            <w:top w:val="none" w:sz="0" w:space="0" w:color="auto"/>
            <w:left w:val="none" w:sz="0" w:space="0" w:color="auto"/>
            <w:bottom w:val="none" w:sz="0" w:space="0" w:color="auto"/>
            <w:right w:val="none" w:sz="0" w:space="0" w:color="auto"/>
          </w:divBdr>
        </w:div>
        <w:div w:id="1607230393">
          <w:marLeft w:val="0"/>
          <w:marRight w:val="0"/>
          <w:marTop w:val="0"/>
          <w:marBottom w:val="0"/>
          <w:divBdr>
            <w:top w:val="none" w:sz="0" w:space="0" w:color="auto"/>
            <w:left w:val="none" w:sz="0" w:space="0" w:color="auto"/>
            <w:bottom w:val="none" w:sz="0" w:space="0" w:color="auto"/>
            <w:right w:val="none" w:sz="0" w:space="0" w:color="auto"/>
          </w:divBdr>
        </w:div>
        <w:div w:id="1377503854">
          <w:marLeft w:val="0"/>
          <w:marRight w:val="0"/>
          <w:marTop w:val="0"/>
          <w:marBottom w:val="0"/>
          <w:divBdr>
            <w:top w:val="none" w:sz="0" w:space="0" w:color="auto"/>
            <w:left w:val="none" w:sz="0" w:space="0" w:color="auto"/>
            <w:bottom w:val="none" w:sz="0" w:space="0" w:color="auto"/>
            <w:right w:val="none" w:sz="0" w:space="0" w:color="auto"/>
          </w:divBdr>
        </w:div>
        <w:div w:id="903487433">
          <w:marLeft w:val="0"/>
          <w:marRight w:val="0"/>
          <w:marTop w:val="0"/>
          <w:marBottom w:val="0"/>
          <w:divBdr>
            <w:top w:val="none" w:sz="0" w:space="0" w:color="auto"/>
            <w:left w:val="none" w:sz="0" w:space="0" w:color="auto"/>
            <w:bottom w:val="none" w:sz="0" w:space="0" w:color="auto"/>
            <w:right w:val="none" w:sz="0" w:space="0" w:color="auto"/>
          </w:divBdr>
        </w:div>
        <w:div w:id="1813478634">
          <w:marLeft w:val="0"/>
          <w:marRight w:val="0"/>
          <w:marTop w:val="0"/>
          <w:marBottom w:val="0"/>
          <w:divBdr>
            <w:top w:val="none" w:sz="0" w:space="0" w:color="auto"/>
            <w:left w:val="none" w:sz="0" w:space="0" w:color="auto"/>
            <w:bottom w:val="none" w:sz="0" w:space="0" w:color="auto"/>
            <w:right w:val="none" w:sz="0" w:space="0" w:color="auto"/>
          </w:divBdr>
          <w:divsChild>
            <w:div w:id="1914272252">
              <w:marLeft w:val="0"/>
              <w:marRight w:val="0"/>
              <w:marTop w:val="0"/>
              <w:marBottom w:val="0"/>
              <w:divBdr>
                <w:top w:val="none" w:sz="0" w:space="0" w:color="auto"/>
                <w:left w:val="none" w:sz="0" w:space="0" w:color="auto"/>
                <w:bottom w:val="none" w:sz="0" w:space="0" w:color="auto"/>
                <w:right w:val="none" w:sz="0" w:space="0" w:color="auto"/>
              </w:divBdr>
            </w:div>
            <w:div w:id="1489907105">
              <w:marLeft w:val="0"/>
              <w:marRight w:val="0"/>
              <w:marTop w:val="0"/>
              <w:marBottom w:val="0"/>
              <w:divBdr>
                <w:top w:val="none" w:sz="0" w:space="0" w:color="auto"/>
                <w:left w:val="none" w:sz="0" w:space="0" w:color="auto"/>
                <w:bottom w:val="none" w:sz="0" w:space="0" w:color="auto"/>
                <w:right w:val="none" w:sz="0" w:space="0" w:color="auto"/>
              </w:divBdr>
            </w:div>
            <w:div w:id="2121030770">
              <w:marLeft w:val="0"/>
              <w:marRight w:val="0"/>
              <w:marTop w:val="0"/>
              <w:marBottom w:val="0"/>
              <w:divBdr>
                <w:top w:val="none" w:sz="0" w:space="0" w:color="auto"/>
                <w:left w:val="none" w:sz="0" w:space="0" w:color="auto"/>
                <w:bottom w:val="none" w:sz="0" w:space="0" w:color="auto"/>
                <w:right w:val="none" w:sz="0" w:space="0" w:color="auto"/>
              </w:divBdr>
            </w:div>
            <w:div w:id="572012822">
              <w:marLeft w:val="0"/>
              <w:marRight w:val="0"/>
              <w:marTop w:val="0"/>
              <w:marBottom w:val="0"/>
              <w:divBdr>
                <w:top w:val="none" w:sz="0" w:space="0" w:color="auto"/>
                <w:left w:val="none" w:sz="0" w:space="0" w:color="auto"/>
                <w:bottom w:val="none" w:sz="0" w:space="0" w:color="auto"/>
                <w:right w:val="none" w:sz="0" w:space="0" w:color="auto"/>
              </w:divBdr>
            </w:div>
            <w:div w:id="151797954">
              <w:marLeft w:val="0"/>
              <w:marRight w:val="0"/>
              <w:marTop w:val="0"/>
              <w:marBottom w:val="0"/>
              <w:divBdr>
                <w:top w:val="none" w:sz="0" w:space="0" w:color="auto"/>
                <w:left w:val="none" w:sz="0" w:space="0" w:color="auto"/>
                <w:bottom w:val="none" w:sz="0" w:space="0" w:color="auto"/>
                <w:right w:val="none" w:sz="0" w:space="0" w:color="auto"/>
              </w:divBdr>
            </w:div>
          </w:divsChild>
        </w:div>
        <w:div w:id="1559393622">
          <w:marLeft w:val="0"/>
          <w:marRight w:val="0"/>
          <w:marTop w:val="0"/>
          <w:marBottom w:val="0"/>
          <w:divBdr>
            <w:top w:val="none" w:sz="0" w:space="0" w:color="auto"/>
            <w:left w:val="none" w:sz="0" w:space="0" w:color="auto"/>
            <w:bottom w:val="none" w:sz="0" w:space="0" w:color="auto"/>
            <w:right w:val="none" w:sz="0" w:space="0" w:color="auto"/>
          </w:divBdr>
        </w:div>
        <w:div w:id="73750673">
          <w:marLeft w:val="0"/>
          <w:marRight w:val="0"/>
          <w:marTop w:val="0"/>
          <w:marBottom w:val="0"/>
          <w:divBdr>
            <w:top w:val="none" w:sz="0" w:space="0" w:color="auto"/>
            <w:left w:val="none" w:sz="0" w:space="0" w:color="auto"/>
            <w:bottom w:val="none" w:sz="0" w:space="0" w:color="auto"/>
            <w:right w:val="none" w:sz="0" w:space="0" w:color="auto"/>
          </w:divBdr>
        </w:div>
        <w:div w:id="1202209234">
          <w:marLeft w:val="0"/>
          <w:marRight w:val="0"/>
          <w:marTop w:val="0"/>
          <w:marBottom w:val="0"/>
          <w:divBdr>
            <w:top w:val="none" w:sz="0" w:space="0" w:color="auto"/>
            <w:left w:val="none" w:sz="0" w:space="0" w:color="auto"/>
            <w:bottom w:val="none" w:sz="0" w:space="0" w:color="auto"/>
            <w:right w:val="none" w:sz="0" w:space="0" w:color="auto"/>
          </w:divBdr>
        </w:div>
        <w:div w:id="1024481807">
          <w:marLeft w:val="0"/>
          <w:marRight w:val="0"/>
          <w:marTop w:val="0"/>
          <w:marBottom w:val="0"/>
          <w:divBdr>
            <w:top w:val="none" w:sz="0" w:space="0" w:color="auto"/>
            <w:left w:val="none" w:sz="0" w:space="0" w:color="auto"/>
            <w:bottom w:val="none" w:sz="0" w:space="0" w:color="auto"/>
            <w:right w:val="none" w:sz="0" w:space="0" w:color="auto"/>
          </w:divBdr>
        </w:div>
        <w:div w:id="629673022">
          <w:marLeft w:val="0"/>
          <w:marRight w:val="0"/>
          <w:marTop w:val="0"/>
          <w:marBottom w:val="0"/>
          <w:divBdr>
            <w:top w:val="none" w:sz="0" w:space="0" w:color="auto"/>
            <w:left w:val="none" w:sz="0" w:space="0" w:color="auto"/>
            <w:bottom w:val="none" w:sz="0" w:space="0" w:color="auto"/>
            <w:right w:val="none" w:sz="0" w:space="0" w:color="auto"/>
          </w:divBdr>
          <w:divsChild>
            <w:div w:id="372384897">
              <w:marLeft w:val="0"/>
              <w:marRight w:val="0"/>
              <w:marTop w:val="0"/>
              <w:marBottom w:val="0"/>
              <w:divBdr>
                <w:top w:val="none" w:sz="0" w:space="0" w:color="auto"/>
                <w:left w:val="none" w:sz="0" w:space="0" w:color="auto"/>
                <w:bottom w:val="none" w:sz="0" w:space="0" w:color="auto"/>
                <w:right w:val="none" w:sz="0" w:space="0" w:color="auto"/>
              </w:divBdr>
            </w:div>
            <w:div w:id="206992165">
              <w:marLeft w:val="0"/>
              <w:marRight w:val="0"/>
              <w:marTop w:val="0"/>
              <w:marBottom w:val="0"/>
              <w:divBdr>
                <w:top w:val="none" w:sz="0" w:space="0" w:color="auto"/>
                <w:left w:val="none" w:sz="0" w:space="0" w:color="auto"/>
                <w:bottom w:val="none" w:sz="0" w:space="0" w:color="auto"/>
                <w:right w:val="none" w:sz="0" w:space="0" w:color="auto"/>
              </w:divBdr>
            </w:div>
            <w:div w:id="1916626749">
              <w:marLeft w:val="0"/>
              <w:marRight w:val="0"/>
              <w:marTop w:val="0"/>
              <w:marBottom w:val="0"/>
              <w:divBdr>
                <w:top w:val="none" w:sz="0" w:space="0" w:color="auto"/>
                <w:left w:val="none" w:sz="0" w:space="0" w:color="auto"/>
                <w:bottom w:val="none" w:sz="0" w:space="0" w:color="auto"/>
                <w:right w:val="none" w:sz="0" w:space="0" w:color="auto"/>
              </w:divBdr>
            </w:div>
            <w:div w:id="942037710">
              <w:marLeft w:val="0"/>
              <w:marRight w:val="0"/>
              <w:marTop w:val="0"/>
              <w:marBottom w:val="0"/>
              <w:divBdr>
                <w:top w:val="none" w:sz="0" w:space="0" w:color="auto"/>
                <w:left w:val="none" w:sz="0" w:space="0" w:color="auto"/>
                <w:bottom w:val="none" w:sz="0" w:space="0" w:color="auto"/>
                <w:right w:val="none" w:sz="0" w:space="0" w:color="auto"/>
              </w:divBdr>
            </w:div>
          </w:divsChild>
        </w:div>
        <w:div w:id="567423192">
          <w:marLeft w:val="0"/>
          <w:marRight w:val="0"/>
          <w:marTop w:val="0"/>
          <w:marBottom w:val="0"/>
          <w:divBdr>
            <w:top w:val="none" w:sz="0" w:space="0" w:color="auto"/>
            <w:left w:val="none" w:sz="0" w:space="0" w:color="auto"/>
            <w:bottom w:val="none" w:sz="0" w:space="0" w:color="auto"/>
            <w:right w:val="none" w:sz="0" w:space="0" w:color="auto"/>
          </w:divBdr>
        </w:div>
        <w:div w:id="1941716764">
          <w:marLeft w:val="0"/>
          <w:marRight w:val="0"/>
          <w:marTop w:val="0"/>
          <w:marBottom w:val="0"/>
          <w:divBdr>
            <w:top w:val="none" w:sz="0" w:space="0" w:color="auto"/>
            <w:left w:val="none" w:sz="0" w:space="0" w:color="auto"/>
            <w:bottom w:val="none" w:sz="0" w:space="0" w:color="auto"/>
            <w:right w:val="none" w:sz="0" w:space="0" w:color="auto"/>
          </w:divBdr>
        </w:div>
        <w:div w:id="932125035">
          <w:marLeft w:val="0"/>
          <w:marRight w:val="0"/>
          <w:marTop w:val="0"/>
          <w:marBottom w:val="0"/>
          <w:divBdr>
            <w:top w:val="none" w:sz="0" w:space="0" w:color="auto"/>
            <w:left w:val="none" w:sz="0" w:space="0" w:color="auto"/>
            <w:bottom w:val="none" w:sz="0" w:space="0" w:color="auto"/>
            <w:right w:val="none" w:sz="0" w:space="0" w:color="auto"/>
          </w:divBdr>
        </w:div>
        <w:div w:id="459498459">
          <w:marLeft w:val="0"/>
          <w:marRight w:val="0"/>
          <w:marTop w:val="0"/>
          <w:marBottom w:val="0"/>
          <w:divBdr>
            <w:top w:val="none" w:sz="0" w:space="0" w:color="auto"/>
            <w:left w:val="none" w:sz="0" w:space="0" w:color="auto"/>
            <w:bottom w:val="none" w:sz="0" w:space="0" w:color="auto"/>
            <w:right w:val="none" w:sz="0" w:space="0" w:color="auto"/>
          </w:divBdr>
        </w:div>
        <w:div w:id="1671786894">
          <w:marLeft w:val="0"/>
          <w:marRight w:val="0"/>
          <w:marTop w:val="0"/>
          <w:marBottom w:val="0"/>
          <w:divBdr>
            <w:top w:val="none" w:sz="0" w:space="0" w:color="auto"/>
            <w:left w:val="none" w:sz="0" w:space="0" w:color="auto"/>
            <w:bottom w:val="none" w:sz="0" w:space="0" w:color="auto"/>
            <w:right w:val="none" w:sz="0" w:space="0" w:color="auto"/>
          </w:divBdr>
        </w:div>
        <w:div w:id="1801419270">
          <w:marLeft w:val="0"/>
          <w:marRight w:val="0"/>
          <w:marTop w:val="0"/>
          <w:marBottom w:val="0"/>
          <w:divBdr>
            <w:top w:val="none" w:sz="0" w:space="0" w:color="auto"/>
            <w:left w:val="none" w:sz="0" w:space="0" w:color="auto"/>
            <w:bottom w:val="none" w:sz="0" w:space="0" w:color="auto"/>
            <w:right w:val="none" w:sz="0" w:space="0" w:color="auto"/>
          </w:divBdr>
        </w:div>
        <w:div w:id="1792048357">
          <w:marLeft w:val="0"/>
          <w:marRight w:val="0"/>
          <w:marTop w:val="0"/>
          <w:marBottom w:val="0"/>
          <w:divBdr>
            <w:top w:val="none" w:sz="0" w:space="0" w:color="auto"/>
            <w:left w:val="none" w:sz="0" w:space="0" w:color="auto"/>
            <w:bottom w:val="none" w:sz="0" w:space="0" w:color="auto"/>
            <w:right w:val="none" w:sz="0" w:space="0" w:color="auto"/>
          </w:divBdr>
        </w:div>
        <w:div w:id="305666955">
          <w:marLeft w:val="0"/>
          <w:marRight w:val="0"/>
          <w:marTop w:val="0"/>
          <w:marBottom w:val="0"/>
          <w:divBdr>
            <w:top w:val="none" w:sz="0" w:space="0" w:color="auto"/>
            <w:left w:val="none" w:sz="0" w:space="0" w:color="auto"/>
            <w:bottom w:val="none" w:sz="0" w:space="0" w:color="auto"/>
            <w:right w:val="none" w:sz="0" w:space="0" w:color="auto"/>
          </w:divBdr>
        </w:div>
        <w:div w:id="1163740502">
          <w:marLeft w:val="0"/>
          <w:marRight w:val="0"/>
          <w:marTop w:val="0"/>
          <w:marBottom w:val="0"/>
          <w:divBdr>
            <w:top w:val="none" w:sz="0" w:space="0" w:color="auto"/>
            <w:left w:val="none" w:sz="0" w:space="0" w:color="auto"/>
            <w:bottom w:val="none" w:sz="0" w:space="0" w:color="auto"/>
            <w:right w:val="none" w:sz="0" w:space="0" w:color="auto"/>
          </w:divBdr>
        </w:div>
        <w:div w:id="423187788">
          <w:marLeft w:val="0"/>
          <w:marRight w:val="0"/>
          <w:marTop w:val="0"/>
          <w:marBottom w:val="0"/>
          <w:divBdr>
            <w:top w:val="none" w:sz="0" w:space="0" w:color="auto"/>
            <w:left w:val="none" w:sz="0" w:space="0" w:color="auto"/>
            <w:bottom w:val="none" w:sz="0" w:space="0" w:color="auto"/>
            <w:right w:val="none" w:sz="0" w:space="0" w:color="auto"/>
          </w:divBdr>
        </w:div>
        <w:div w:id="1645891053">
          <w:marLeft w:val="0"/>
          <w:marRight w:val="0"/>
          <w:marTop w:val="0"/>
          <w:marBottom w:val="0"/>
          <w:divBdr>
            <w:top w:val="none" w:sz="0" w:space="0" w:color="auto"/>
            <w:left w:val="none" w:sz="0" w:space="0" w:color="auto"/>
            <w:bottom w:val="none" w:sz="0" w:space="0" w:color="auto"/>
            <w:right w:val="none" w:sz="0" w:space="0" w:color="auto"/>
          </w:divBdr>
        </w:div>
        <w:div w:id="679888873">
          <w:marLeft w:val="0"/>
          <w:marRight w:val="0"/>
          <w:marTop w:val="0"/>
          <w:marBottom w:val="0"/>
          <w:divBdr>
            <w:top w:val="none" w:sz="0" w:space="0" w:color="auto"/>
            <w:left w:val="none" w:sz="0" w:space="0" w:color="auto"/>
            <w:bottom w:val="none" w:sz="0" w:space="0" w:color="auto"/>
            <w:right w:val="none" w:sz="0" w:space="0" w:color="auto"/>
          </w:divBdr>
        </w:div>
        <w:div w:id="1442336393">
          <w:marLeft w:val="0"/>
          <w:marRight w:val="0"/>
          <w:marTop w:val="0"/>
          <w:marBottom w:val="0"/>
          <w:divBdr>
            <w:top w:val="none" w:sz="0" w:space="0" w:color="auto"/>
            <w:left w:val="none" w:sz="0" w:space="0" w:color="auto"/>
            <w:bottom w:val="none" w:sz="0" w:space="0" w:color="auto"/>
            <w:right w:val="none" w:sz="0" w:space="0" w:color="auto"/>
          </w:divBdr>
        </w:div>
        <w:div w:id="2076540213">
          <w:marLeft w:val="0"/>
          <w:marRight w:val="0"/>
          <w:marTop w:val="0"/>
          <w:marBottom w:val="0"/>
          <w:divBdr>
            <w:top w:val="none" w:sz="0" w:space="0" w:color="auto"/>
            <w:left w:val="none" w:sz="0" w:space="0" w:color="auto"/>
            <w:bottom w:val="none" w:sz="0" w:space="0" w:color="auto"/>
            <w:right w:val="none" w:sz="0" w:space="0" w:color="auto"/>
          </w:divBdr>
        </w:div>
        <w:div w:id="181094317">
          <w:marLeft w:val="0"/>
          <w:marRight w:val="0"/>
          <w:marTop w:val="0"/>
          <w:marBottom w:val="0"/>
          <w:divBdr>
            <w:top w:val="none" w:sz="0" w:space="0" w:color="auto"/>
            <w:left w:val="none" w:sz="0" w:space="0" w:color="auto"/>
            <w:bottom w:val="none" w:sz="0" w:space="0" w:color="auto"/>
            <w:right w:val="none" w:sz="0" w:space="0" w:color="auto"/>
          </w:divBdr>
        </w:div>
        <w:div w:id="1566840319">
          <w:marLeft w:val="0"/>
          <w:marRight w:val="0"/>
          <w:marTop w:val="0"/>
          <w:marBottom w:val="0"/>
          <w:divBdr>
            <w:top w:val="none" w:sz="0" w:space="0" w:color="auto"/>
            <w:left w:val="none" w:sz="0" w:space="0" w:color="auto"/>
            <w:bottom w:val="none" w:sz="0" w:space="0" w:color="auto"/>
            <w:right w:val="none" w:sz="0" w:space="0" w:color="auto"/>
          </w:divBdr>
        </w:div>
        <w:div w:id="1957638809">
          <w:marLeft w:val="0"/>
          <w:marRight w:val="0"/>
          <w:marTop w:val="0"/>
          <w:marBottom w:val="0"/>
          <w:divBdr>
            <w:top w:val="none" w:sz="0" w:space="0" w:color="auto"/>
            <w:left w:val="none" w:sz="0" w:space="0" w:color="auto"/>
            <w:bottom w:val="none" w:sz="0" w:space="0" w:color="auto"/>
            <w:right w:val="none" w:sz="0" w:space="0" w:color="auto"/>
          </w:divBdr>
        </w:div>
        <w:div w:id="621688693">
          <w:marLeft w:val="0"/>
          <w:marRight w:val="0"/>
          <w:marTop w:val="0"/>
          <w:marBottom w:val="0"/>
          <w:divBdr>
            <w:top w:val="none" w:sz="0" w:space="0" w:color="auto"/>
            <w:left w:val="none" w:sz="0" w:space="0" w:color="auto"/>
            <w:bottom w:val="none" w:sz="0" w:space="0" w:color="auto"/>
            <w:right w:val="none" w:sz="0" w:space="0" w:color="auto"/>
          </w:divBdr>
        </w:div>
        <w:div w:id="254167537">
          <w:marLeft w:val="0"/>
          <w:marRight w:val="0"/>
          <w:marTop w:val="0"/>
          <w:marBottom w:val="0"/>
          <w:divBdr>
            <w:top w:val="none" w:sz="0" w:space="0" w:color="auto"/>
            <w:left w:val="none" w:sz="0" w:space="0" w:color="auto"/>
            <w:bottom w:val="none" w:sz="0" w:space="0" w:color="auto"/>
            <w:right w:val="none" w:sz="0" w:space="0" w:color="auto"/>
          </w:divBdr>
        </w:div>
        <w:div w:id="1345355343">
          <w:marLeft w:val="0"/>
          <w:marRight w:val="0"/>
          <w:marTop w:val="0"/>
          <w:marBottom w:val="0"/>
          <w:divBdr>
            <w:top w:val="none" w:sz="0" w:space="0" w:color="auto"/>
            <w:left w:val="none" w:sz="0" w:space="0" w:color="auto"/>
            <w:bottom w:val="none" w:sz="0" w:space="0" w:color="auto"/>
            <w:right w:val="none" w:sz="0" w:space="0" w:color="auto"/>
          </w:divBdr>
        </w:div>
        <w:div w:id="1292788064">
          <w:marLeft w:val="0"/>
          <w:marRight w:val="0"/>
          <w:marTop w:val="0"/>
          <w:marBottom w:val="0"/>
          <w:divBdr>
            <w:top w:val="none" w:sz="0" w:space="0" w:color="auto"/>
            <w:left w:val="none" w:sz="0" w:space="0" w:color="auto"/>
            <w:bottom w:val="none" w:sz="0" w:space="0" w:color="auto"/>
            <w:right w:val="none" w:sz="0" w:space="0" w:color="auto"/>
          </w:divBdr>
        </w:div>
        <w:div w:id="1107307137">
          <w:marLeft w:val="0"/>
          <w:marRight w:val="0"/>
          <w:marTop w:val="0"/>
          <w:marBottom w:val="0"/>
          <w:divBdr>
            <w:top w:val="none" w:sz="0" w:space="0" w:color="auto"/>
            <w:left w:val="none" w:sz="0" w:space="0" w:color="auto"/>
            <w:bottom w:val="none" w:sz="0" w:space="0" w:color="auto"/>
            <w:right w:val="none" w:sz="0" w:space="0" w:color="auto"/>
          </w:divBdr>
        </w:div>
      </w:divsChild>
    </w:div>
    <w:div w:id="652637822">
      <w:bodyDiv w:val="1"/>
      <w:marLeft w:val="0"/>
      <w:marRight w:val="0"/>
      <w:marTop w:val="0"/>
      <w:marBottom w:val="0"/>
      <w:divBdr>
        <w:top w:val="none" w:sz="0" w:space="0" w:color="auto"/>
        <w:left w:val="none" w:sz="0" w:space="0" w:color="auto"/>
        <w:bottom w:val="none" w:sz="0" w:space="0" w:color="auto"/>
        <w:right w:val="none" w:sz="0" w:space="0" w:color="auto"/>
      </w:divBdr>
    </w:div>
    <w:div w:id="1241603632">
      <w:bodyDiv w:val="1"/>
      <w:marLeft w:val="0"/>
      <w:marRight w:val="0"/>
      <w:marTop w:val="0"/>
      <w:marBottom w:val="0"/>
      <w:divBdr>
        <w:top w:val="none" w:sz="0" w:space="0" w:color="auto"/>
        <w:left w:val="none" w:sz="0" w:space="0" w:color="auto"/>
        <w:bottom w:val="none" w:sz="0" w:space="0" w:color="auto"/>
        <w:right w:val="none" w:sz="0" w:space="0" w:color="auto"/>
      </w:divBdr>
    </w:div>
    <w:div w:id="1283226976">
      <w:bodyDiv w:val="1"/>
      <w:marLeft w:val="0"/>
      <w:marRight w:val="0"/>
      <w:marTop w:val="0"/>
      <w:marBottom w:val="0"/>
      <w:divBdr>
        <w:top w:val="none" w:sz="0" w:space="0" w:color="auto"/>
        <w:left w:val="none" w:sz="0" w:space="0" w:color="auto"/>
        <w:bottom w:val="none" w:sz="0" w:space="0" w:color="auto"/>
        <w:right w:val="none" w:sz="0" w:space="0" w:color="auto"/>
      </w:divBdr>
    </w:div>
    <w:div w:id="1698971260">
      <w:bodyDiv w:val="1"/>
      <w:marLeft w:val="0"/>
      <w:marRight w:val="0"/>
      <w:marTop w:val="0"/>
      <w:marBottom w:val="0"/>
      <w:divBdr>
        <w:top w:val="none" w:sz="0" w:space="0" w:color="auto"/>
        <w:left w:val="none" w:sz="0" w:space="0" w:color="auto"/>
        <w:bottom w:val="none" w:sz="0" w:space="0" w:color="auto"/>
        <w:right w:val="none" w:sz="0" w:space="0" w:color="auto"/>
      </w:divBdr>
      <w:divsChild>
        <w:div w:id="261844586">
          <w:marLeft w:val="0"/>
          <w:marRight w:val="0"/>
          <w:marTop w:val="0"/>
          <w:marBottom w:val="1200"/>
          <w:divBdr>
            <w:top w:val="none" w:sz="0" w:space="0" w:color="auto"/>
            <w:left w:val="none" w:sz="0" w:space="0" w:color="auto"/>
            <w:bottom w:val="none" w:sz="0" w:space="0" w:color="auto"/>
            <w:right w:val="none" w:sz="0" w:space="0" w:color="auto"/>
          </w:divBdr>
          <w:divsChild>
            <w:div w:id="1655136266">
              <w:marLeft w:val="0"/>
              <w:marRight w:val="0"/>
              <w:marTop w:val="0"/>
              <w:marBottom w:val="0"/>
              <w:divBdr>
                <w:top w:val="none" w:sz="0" w:space="0" w:color="auto"/>
                <w:left w:val="none" w:sz="0" w:space="0" w:color="auto"/>
                <w:bottom w:val="none" w:sz="0" w:space="0" w:color="auto"/>
                <w:right w:val="none" w:sz="0" w:space="0" w:color="auto"/>
              </w:divBdr>
              <w:divsChild>
                <w:div w:id="1486120336">
                  <w:marLeft w:val="0"/>
                  <w:marRight w:val="0"/>
                  <w:marTop w:val="0"/>
                  <w:marBottom w:val="0"/>
                  <w:divBdr>
                    <w:top w:val="none" w:sz="0" w:space="0" w:color="auto"/>
                    <w:left w:val="none" w:sz="0" w:space="0" w:color="auto"/>
                    <w:bottom w:val="none" w:sz="0" w:space="0" w:color="auto"/>
                    <w:right w:val="none" w:sz="0" w:space="0" w:color="auto"/>
                  </w:divBdr>
                  <w:divsChild>
                    <w:div w:id="299506001">
                      <w:marLeft w:val="0"/>
                      <w:marRight w:val="0"/>
                      <w:marTop w:val="0"/>
                      <w:marBottom w:val="0"/>
                      <w:divBdr>
                        <w:top w:val="none" w:sz="0" w:space="0" w:color="auto"/>
                        <w:left w:val="none" w:sz="0" w:space="0" w:color="auto"/>
                        <w:bottom w:val="none" w:sz="0" w:space="0" w:color="auto"/>
                        <w:right w:val="none" w:sz="0" w:space="0" w:color="auto"/>
                      </w:divBdr>
                      <w:divsChild>
                        <w:div w:id="813473">
                          <w:marLeft w:val="0"/>
                          <w:marRight w:val="0"/>
                          <w:marTop w:val="0"/>
                          <w:marBottom w:val="0"/>
                          <w:divBdr>
                            <w:top w:val="none" w:sz="0" w:space="0" w:color="auto"/>
                            <w:left w:val="none" w:sz="0" w:space="0" w:color="auto"/>
                            <w:bottom w:val="none" w:sz="0" w:space="0" w:color="auto"/>
                            <w:right w:val="none" w:sz="0" w:space="0" w:color="auto"/>
                          </w:divBdr>
                          <w:divsChild>
                            <w:div w:id="422843519">
                              <w:marLeft w:val="0"/>
                              <w:marRight w:val="0"/>
                              <w:marTop w:val="0"/>
                              <w:marBottom w:val="0"/>
                              <w:divBdr>
                                <w:top w:val="none" w:sz="0" w:space="0" w:color="auto"/>
                                <w:left w:val="none" w:sz="0" w:space="0" w:color="auto"/>
                                <w:bottom w:val="none" w:sz="0" w:space="0" w:color="auto"/>
                                <w:right w:val="none" w:sz="0" w:space="0" w:color="auto"/>
                              </w:divBdr>
                              <w:divsChild>
                                <w:div w:id="364796725">
                                  <w:marLeft w:val="0"/>
                                  <w:marRight w:val="0"/>
                                  <w:marTop w:val="0"/>
                                  <w:marBottom w:val="0"/>
                                  <w:divBdr>
                                    <w:top w:val="none" w:sz="0" w:space="0" w:color="auto"/>
                                    <w:left w:val="none" w:sz="0" w:space="0" w:color="auto"/>
                                    <w:bottom w:val="none" w:sz="0" w:space="0" w:color="auto"/>
                                    <w:right w:val="none" w:sz="0" w:space="0" w:color="auto"/>
                                  </w:divBdr>
                                </w:div>
                              </w:divsChild>
                            </w:div>
                            <w:div w:id="1026952997">
                              <w:marLeft w:val="0"/>
                              <w:marRight w:val="0"/>
                              <w:marTop w:val="0"/>
                              <w:marBottom w:val="0"/>
                              <w:divBdr>
                                <w:top w:val="none" w:sz="0" w:space="0" w:color="auto"/>
                                <w:left w:val="none" w:sz="0" w:space="0" w:color="auto"/>
                                <w:bottom w:val="none" w:sz="0" w:space="0" w:color="auto"/>
                                <w:right w:val="none" w:sz="0" w:space="0" w:color="auto"/>
                              </w:divBdr>
                              <w:divsChild>
                                <w:div w:id="1279799464">
                                  <w:marLeft w:val="0"/>
                                  <w:marRight w:val="0"/>
                                  <w:marTop w:val="0"/>
                                  <w:marBottom w:val="0"/>
                                  <w:divBdr>
                                    <w:top w:val="none" w:sz="0" w:space="0" w:color="auto"/>
                                    <w:left w:val="none" w:sz="0" w:space="0" w:color="auto"/>
                                    <w:bottom w:val="none" w:sz="0" w:space="0" w:color="auto"/>
                                    <w:right w:val="none" w:sz="0" w:space="0" w:color="auto"/>
                                  </w:divBdr>
                                </w:div>
                              </w:divsChild>
                            </w:div>
                            <w:div w:id="1099834227">
                              <w:marLeft w:val="0"/>
                              <w:marRight w:val="0"/>
                              <w:marTop w:val="0"/>
                              <w:marBottom w:val="0"/>
                              <w:divBdr>
                                <w:top w:val="none" w:sz="0" w:space="0" w:color="auto"/>
                                <w:left w:val="none" w:sz="0" w:space="0" w:color="auto"/>
                                <w:bottom w:val="none" w:sz="0" w:space="0" w:color="auto"/>
                                <w:right w:val="none" w:sz="0" w:space="0" w:color="auto"/>
                              </w:divBdr>
                              <w:divsChild>
                                <w:div w:id="3086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582">
                          <w:marLeft w:val="0"/>
                          <w:marRight w:val="0"/>
                          <w:marTop w:val="0"/>
                          <w:marBottom w:val="0"/>
                          <w:divBdr>
                            <w:top w:val="none" w:sz="0" w:space="0" w:color="auto"/>
                            <w:left w:val="none" w:sz="0" w:space="0" w:color="auto"/>
                            <w:bottom w:val="none" w:sz="0" w:space="0" w:color="auto"/>
                            <w:right w:val="none" w:sz="0" w:space="0" w:color="auto"/>
                          </w:divBdr>
                          <w:divsChild>
                            <w:div w:id="1105005532">
                              <w:marLeft w:val="0"/>
                              <w:marRight w:val="0"/>
                              <w:marTop w:val="0"/>
                              <w:marBottom w:val="0"/>
                              <w:divBdr>
                                <w:top w:val="none" w:sz="0" w:space="0" w:color="auto"/>
                                <w:left w:val="none" w:sz="0" w:space="0" w:color="auto"/>
                                <w:bottom w:val="none" w:sz="0" w:space="0" w:color="auto"/>
                                <w:right w:val="none" w:sz="0" w:space="0" w:color="auto"/>
                              </w:divBdr>
                              <w:divsChild>
                                <w:div w:id="1747995218">
                                  <w:marLeft w:val="0"/>
                                  <w:marRight w:val="0"/>
                                  <w:marTop w:val="0"/>
                                  <w:marBottom w:val="0"/>
                                  <w:divBdr>
                                    <w:top w:val="none" w:sz="0" w:space="0" w:color="auto"/>
                                    <w:left w:val="none" w:sz="0" w:space="0" w:color="auto"/>
                                    <w:bottom w:val="none" w:sz="0" w:space="0" w:color="auto"/>
                                    <w:right w:val="none" w:sz="0" w:space="0" w:color="auto"/>
                                  </w:divBdr>
                                </w:div>
                              </w:divsChild>
                            </w:div>
                            <w:div w:id="237592250">
                              <w:marLeft w:val="0"/>
                              <w:marRight w:val="0"/>
                              <w:marTop w:val="0"/>
                              <w:marBottom w:val="0"/>
                              <w:divBdr>
                                <w:top w:val="none" w:sz="0" w:space="0" w:color="auto"/>
                                <w:left w:val="none" w:sz="0" w:space="0" w:color="auto"/>
                                <w:bottom w:val="none" w:sz="0" w:space="0" w:color="auto"/>
                                <w:right w:val="none" w:sz="0" w:space="0" w:color="auto"/>
                              </w:divBdr>
                              <w:divsChild>
                                <w:div w:id="1964922700">
                                  <w:marLeft w:val="0"/>
                                  <w:marRight w:val="0"/>
                                  <w:marTop w:val="0"/>
                                  <w:marBottom w:val="0"/>
                                  <w:divBdr>
                                    <w:top w:val="none" w:sz="0" w:space="0" w:color="auto"/>
                                    <w:left w:val="none" w:sz="0" w:space="0" w:color="auto"/>
                                    <w:bottom w:val="none" w:sz="0" w:space="0" w:color="auto"/>
                                    <w:right w:val="none" w:sz="0" w:space="0" w:color="auto"/>
                                  </w:divBdr>
                                </w:div>
                              </w:divsChild>
                            </w:div>
                            <w:div w:id="1695962276">
                              <w:marLeft w:val="0"/>
                              <w:marRight w:val="0"/>
                              <w:marTop w:val="0"/>
                              <w:marBottom w:val="0"/>
                              <w:divBdr>
                                <w:top w:val="none" w:sz="0" w:space="0" w:color="auto"/>
                                <w:left w:val="none" w:sz="0" w:space="0" w:color="auto"/>
                                <w:bottom w:val="none" w:sz="0" w:space="0" w:color="auto"/>
                                <w:right w:val="none" w:sz="0" w:space="0" w:color="auto"/>
                              </w:divBdr>
                              <w:divsChild>
                                <w:div w:id="578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11767">
          <w:marLeft w:val="0"/>
          <w:marRight w:val="0"/>
          <w:marTop w:val="0"/>
          <w:marBottom w:val="1200"/>
          <w:divBdr>
            <w:top w:val="none" w:sz="0" w:space="0" w:color="auto"/>
            <w:left w:val="none" w:sz="0" w:space="0" w:color="auto"/>
            <w:bottom w:val="none" w:sz="0" w:space="0" w:color="auto"/>
            <w:right w:val="none" w:sz="0" w:space="0" w:color="auto"/>
          </w:divBdr>
          <w:divsChild>
            <w:div w:id="1957054929">
              <w:marLeft w:val="0"/>
              <w:marRight w:val="0"/>
              <w:marTop w:val="0"/>
              <w:marBottom w:val="0"/>
              <w:divBdr>
                <w:top w:val="none" w:sz="0" w:space="0" w:color="auto"/>
                <w:left w:val="none" w:sz="0" w:space="0" w:color="auto"/>
                <w:bottom w:val="none" w:sz="0" w:space="0" w:color="auto"/>
                <w:right w:val="none" w:sz="0" w:space="0" w:color="auto"/>
              </w:divBdr>
              <w:divsChild>
                <w:div w:id="2080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9936">
      <w:bodyDiv w:val="1"/>
      <w:marLeft w:val="0"/>
      <w:marRight w:val="0"/>
      <w:marTop w:val="0"/>
      <w:marBottom w:val="0"/>
      <w:divBdr>
        <w:top w:val="none" w:sz="0" w:space="0" w:color="auto"/>
        <w:left w:val="none" w:sz="0" w:space="0" w:color="auto"/>
        <w:bottom w:val="none" w:sz="0" w:space="0" w:color="auto"/>
        <w:right w:val="none" w:sz="0" w:space="0" w:color="auto"/>
      </w:divBdr>
    </w:div>
    <w:div w:id="19856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560E-476C-4F9F-AC84-E891B706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3843</Words>
  <Characters>15920</Characters>
  <Application>Microsoft Office Word</Application>
  <DocSecurity>0</DocSecurity>
  <Lines>1014</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Destrious Bosire</dc:creator>
  <cp:lastModifiedBy>Microsoft account</cp:lastModifiedBy>
  <cp:revision>6</cp:revision>
  <cp:lastPrinted>2019-09-27T18:01:00Z</cp:lastPrinted>
  <dcterms:created xsi:type="dcterms:W3CDTF">2025-01-07T21:47:00Z</dcterms:created>
  <dcterms:modified xsi:type="dcterms:W3CDTF">2025-01-13T05:28:00Z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5fe31a735a61ffbb5512f2776f9e37d396997ddc9a4587942c9d93d48fc33319</vt:lpwstr>
  </property>
</Properties>
</file>